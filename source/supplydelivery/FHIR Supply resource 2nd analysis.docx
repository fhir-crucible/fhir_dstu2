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7E" w:rsidRDefault="0045717E" w:rsidP="00B12BBF">
      <w:pPr>
        <w:pStyle w:val="Heading1"/>
        <w:jc w:val="center"/>
      </w:pPr>
      <w:r>
        <w:t>2/2</w:t>
      </w:r>
      <w:r w:rsidR="009E6D93">
        <w:t>3</w:t>
      </w:r>
      <w:r>
        <w:t>/2015</w:t>
      </w:r>
    </w:p>
    <w:p w:rsidR="00B12BBF" w:rsidRPr="004D2DD3" w:rsidRDefault="007C5E15" w:rsidP="00B12BBF">
      <w:pPr>
        <w:pStyle w:val="Heading1"/>
        <w:jc w:val="center"/>
      </w:pPr>
      <w:r w:rsidRPr="00867000">
        <w:t>Gap analysis on FHIR Supply and adjacent resources</w:t>
      </w:r>
      <w:r w:rsidR="00F64A8D">
        <w:t xml:space="preserve"> (Medication, </w:t>
      </w:r>
      <w:proofErr w:type="spellStart"/>
      <w:r w:rsidR="00F64A8D">
        <w:t>MedicalDevice</w:t>
      </w:r>
      <w:proofErr w:type="spellEnd"/>
      <w:r w:rsidR="00F64A8D">
        <w:t>)</w:t>
      </w:r>
    </w:p>
    <w:p w:rsidR="007C5E15" w:rsidRDefault="007C5E15" w:rsidP="007C5E15"/>
    <w:p w:rsidR="007C5E15" w:rsidRDefault="007C5E15" w:rsidP="007C5E15">
      <w:pPr>
        <w:pStyle w:val="Heading2"/>
      </w:pPr>
      <w:r>
        <w:t>General concepts:</w:t>
      </w:r>
    </w:p>
    <w:p w:rsidR="00F64A8D" w:rsidRPr="00F64A8D" w:rsidRDefault="00F64A8D" w:rsidP="00283A12">
      <w:r>
        <w:t>(</w:t>
      </w:r>
      <w:proofErr w:type="gramStart"/>
      <w:r>
        <w:t>this</w:t>
      </w:r>
      <w:proofErr w:type="gramEnd"/>
      <w:r>
        <w:t xml:space="preserve"> is an exploratory analysis, not a solution design)</w:t>
      </w:r>
    </w:p>
    <w:p w:rsidR="00314C3D" w:rsidRDefault="007C5E15" w:rsidP="007C5E15">
      <w:pPr>
        <w:pStyle w:val="ListParagraph"/>
        <w:numPr>
          <w:ilvl w:val="0"/>
          <w:numId w:val="2"/>
        </w:numPr>
      </w:pPr>
      <w:r>
        <w:t xml:space="preserve">Supply is a concept that includes several steps: </w:t>
      </w:r>
    </w:p>
    <w:p w:rsidR="00314C3D" w:rsidRDefault="00314C3D" w:rsidP="00314C3D">
      <w:pPr>
        <w:pStyle w:val="ListParagraph"/>
        <w:numPr>
          <w:ilvl w:val="1"/>
          <w:numId w:val="2"/>
        </w:numPr>
      </w:pPr>
      <w:r w:rsidRPr="00867000">
        <w:rPr>
          <w:u w:val="single"/>
        </w:rPr>
        <w:t>O</w:t>
      </w:r>
      <w:r w:rsidR="007C5E15" w:rsidRPr="00867000">
        <w:rPr>
          <w:u w:val="single"/>
        </w:rPr>
        <w:t>rder</w:t>
      </w:r>
    </w:p>
    <w:p w:rsidR="00314C3D" w:rsidRDefault="0045717E" w:rsidP="00314C3D">
      <w:pPr>
        <w:pStyle w:val="ListParagraph"/>
        <w:numPr>
          <w:ilvl w:val="1"/>
          <w:numId w:val="2"/>
        </w:numPr>
      </w:pPr>
      <w:r>
        <w:rPr>
          <w:u w:val="single"/>
        </w:rPr>
        <w:t>D</w:t>
      </w:r>
      <w:r w:rsidR="007C5E15" w:rsidRPr="00867000">
        <w:rPr>
          <w:u w:val="single"/>
        </w:rPr>
        <w:t>elivery</w:t>
      </w:r>
      <w:r w:rsidR="007C5E15">
        <w:rPr>
          <w:u w:val="single"/>
        </w:rPr>
        <w:t xml:space="preserve"> or fulfillment</w:t>
      </w:r>
      <w:r w:rsidR="007C5E15">
        <w:t xml:space="preserve">. </w:t>
      </w:r>
    </w:p>
    <w:p w:rsidR="00314C3D" w:rsidRDefault="007C5E15" w:rsidP="00314C3D">
      <w:pPr>
        <w:pStyle w:val="ListParagraph"/>
        <w:numPr>
          <w:ilvl w:val="2"/>
          <w:numId w:val="2"/>
        </w:numPr>
      </w:pPr>
      <w:r>
        <w:t>Delivery can include</w:t>
      </w:r>
      <w:r w:rsidR="00314C3D">
        <w:t>:</w:t>
      </w:r>
    </w:p>
    <w:p w:rsidR="00314C3D" w:rsidRPr="00314C3D" w:rsidRDefault="007C5E15" w:rsidP="00314C3D">
      <w:pPr>
        <w:pStyle w:val="ListParagraph"/>
        <w:numPr>
          <w:ilvl w:val="3"/>
          <w:numId w:val="2"/>
        </w:numPr>
      </w:pPr>
      <w:r>
        <w:t xml:space="preserve"> </w:t>
      </w:r>
      <w:r w:rsidR="00314C3D" w:rsidRPr="00867000">
        <w:rPr>
          <w:u w:val="single"/>
        </w:rPr>
        <w:t>S</w:t>
      </w:r>
      <w:r w:rsidRPr="00867000">
        <w:rPr>
          <w:u w:val="single"/>
        </w:rPr>
        <w:t>hipment</w:t>
      </w:r>
    </w:p>
    <w:p w:rsidR="00314C3D" w:rsidRDefault="00314C3D" w:rsidP="00314C3D">
      <w:pPr>
        <w:pStyle w:val="ListParagraph"/>
        <w:numPr>
          <w:ilvl w:val="4"/>
          <w:numId w:val="2"/>
        </w:numPr>
      </w:pPr>
      <w:r>
        <w:t>The notion of shipment can be taken out of the concept of Supply to facilitate a first analysis</w:t>
      </w:r>
    </w:p>
    <w:p w:rsidR="007C5E15" w:rsidRDefault="007C5E15" w:rsidP="00314C3D">
      <w:pPr>
        <w:pStyle w:val="ListParagraph"/>
        <w:numPr>
          <w:ilvl w:val="3"/>
          <w:numId w:val="2"/>
        </w:numPr>
      </w:pPr>
      <w:r w:rsidRPr="00867000">
        <w:rPr>
          <w:u w:val="single"/>
        </w:rPr>
        <w:t>reception</w:t>
      </w:r>
    </w:p>
    <w:p w:rsidR="0045717E" w:rsidRDefault="003F6ADE" w:rsidP="007C5E15">
      <w:pPr>
        <w:pStyle w:val="ListParagraph"/>
        <w:numPr>
          <w:ilvl w:val="0"/>
          <w:numId w:val="2"/>
        </w:numPr>
      </w:pPr>
      <w:r>
        <w:t>Supply</w:t>
      </w:r>
      <w:ins w:id="0" w:author="Jose Costa Teixeira" w:date="2015-03-10T23:01:00Z">
        <w:r w:rsidR="00544C05">
          <w:t xml:space="preserve"> </w:t>
        </w:r>
      </w:ins>
      <w:r>
        <w:t xml:space="preserve">Request </w:t>
      </w:r>
      <w:del w:id="1" w:author="Jose Costa Teixeira" w:date="2015-03-10T23:01:00Z">
        <w:r w:rsidDel="00544C05">
          <w:delText>(nee Order)</w:delText>
        </w:r>
      </w:del>
    </w:p>
    <w:p w:rsidR="007C5E15" w:rsidRDefault="007C5E15" w:rsidP="009E6D93">
      <w:pPr>
        <w:pStyle w:val="ListParagraph"/>
        <w:numPr>
          <w:ilvl w:val="1"/>
          <w:numId w:val="2"/>
        </w:numPr>
      </w:pPr>
      <w:r>
        <w:t>When ordering an item, typically there are two situations:</w:t>
      </w:r>
    </w:p>
    <w:p w:rsidR="007C5E15" w:rsidRDefault="007C5E15" w:rsidP="009E6D93">
      <w:pPr>
        <w:pStyle w:val="ListParagraph"/>
        <w:numPr>
          <w:ilvl w:val="2"/>
          <w:numId w:val="2"/>
        </w:numPr>
      </w:pPr>
      <w:r w:rsidRPr="0045717E">
        <w:rPr>
          <w:b/>
        </w:rPr>
        <w:t>It is for a patien</w:t>
      </w:r>
      <w:r>
        <w:t>t, to provide a medication or a device that is needed for that patient, e.g. a drug that is not available on the floor stock, or the pump to administer that drug.</w:t>
      </w:r>
    </w:p>
    <w:p w:rsidR="007C5E15" w:rsidRDefault="007C5E15" w:rsidP="009E6D93">
      <w:pPr>
        <w:pStyle w:val="ListParagraph"/>
        <w:numPr>
          <w:ilvl w:val="2"/>
          <w:numId w:val="2"/>
        </w:numPr>
      </w:pPr>
      <w:r w:rsidRPr="0045717E">
        <w:rPr>
          <w:b/>
        </w:rPr>
        <w:t>It is for replenishing stock</w:t>
      </w:r>
      <w:r>
        <w:t>, not for a specific patient. The dispensing will be later when the product is assigned to a patient.</w:t>
      </w:r>
    </w:p>
    <w:p w:rsidR="007C5E15" w:rsidRDefault="007C5E15" w:rsidP="009E6D93">
      <w:pPr>
        <w:ind w:left="1980"/>
      </w:pPr>
      <w:r>
        <w:t xml:space="preserve">In both cases, typically </w:t>
      </w:r>
      <w:r w:rsidRPr="0045717E">
        <w:rPr>
          <w:b/>
        </w:rPr>
        <w:t>the ordered item refers to a type of product</w:t>
      </w:r>
      <w:r>
        <w:t xml:space="preserve"> - </w:t>
      </w:r>
      <w:commentRangeStart w:id="2"/>
      <w:commentRangeStart w:id="3"/>
      <w:r>
        <w:t xml:space="preserve">e.g. a </w:t>
      </w:r>
      <w:r w:rsidR="009F323A">
        <w:t xml:space="preserve">GTIN, </w:t>
      </w:r>
      <w:r>
        <w:t>NDC, or EA</w:t>
      </w:r>
      <w:commentRangeEnd w:id="2"/>
      <w:r w:rsidR="0045717E">
        <w:rPr>
          <w:rStyle w:val="CommentReference"/>
        </w:rPr>
        <w:commentReference w:id="2"/>
      </w:r>
      <w:commentRangeEnd w:id="3"/>
      <w:r w:rsidR="009F323A">
        <w:rPr>
          <w:rStyle w:val="CommentReference"/>
        </w:rPr>
        <w:commentReference w:id="3"/>
      </w:r>
      <w:r>
        <w:t xml:space="preserve">N, or a code that identifies the type of trade item. It </w:t>
      </w:r>
      <w:r w:rsidRPr="009E6D93">
        <w:rPr>
          <w:b/>
        </w:rPr>
        <w:t>does not refer to a</w:t>
      </w:r>
      <w:r w:rsidR="0045717E" w:rsidRPr="009E6D93">
        <w:rPr>
          <w:b/>
        </w:rPr>
        <w:t>n instance of a</w:t>
      </w:r>
      <w:r w:rsidRPr="009E6D93">
        <w:rPr>
          <w:b/>
        </w:rPr>
        <w:t xml:space="preserve"> physical item </w:t>
      </w:r>
      <w:r>
        <w:t>- i.e. the order does not contain lot numbers and expiry dates, since these belong to the physical occurrences.</w:t>
      </w:r>
    </w:p>
    <w:p w:rsidR="0045717E" w:rsidRDefault="003F6ADE" w:rsidP="007C5E15">
      <w:pPr>
        <w:pStyle w:val="ListParagraph"/>
        <w:numPr>
          <w:ilvl w:val="0"/>
          <w:numId w:val="2"/>
        </w:numPr>
      </w:pPr>
      <w:proofErr w:type="spellStart"/>
      <w:r>
        <w:t>Supply</w:t>
      </w:r>
      <w:r w:rsidR="0045717E">
        <w:t>Delivery</w:t>
      </w:r>
      <w:proofErr w:type="spellEnd"/>
    </w:p>
    <w:p w:rsidR="007C5E15" w:rsidRDefault="007C5E15" w:rsidP="009E6D93">
      <w:pPr>
        <w:pStyle w:val="ListParagraph"/>
        <w:numPr>
          <w:ilvl w:val="1"/>
          <w:numId w:val="2"/>
        </w:numPr>
      </w:pPr>
      <w:r>
        <w:t xml:space="preserve">When delivering an item (excluding all concerns related to shipment), we are referring to physical occurrences, i.e. physical items. No two physical items are the same, even if their data are identical. </w:t>
      </w:r>
    </w:p>
    <w:p w:rsidR="007C5E15" w:rsidRDefault="007C5E15" w:rsidP="009E6D93">
      <w:pPr>
        <w:pStyle w:val="ListParagraph"/>
        <w:numPr>
          <w:ilvl w:val="2"/>
          <w:numId w:val="2"/>
        </w:numPr>
      </w:pPr>
      <w:r>
        <w:t>This difference to the order implies that in a delivery or fulfillment o</w:t>
      </w:r>
      <w:r w:rsidR="003F6ADE">
        <w:t>f</w:t>
      </w:r>
      <w:r>
        <w:t xml:space="preserve"> a </w:t>
      </w:r>
      <w:proofErr w:type="spellStart"/>
      <w:r>
        <w:t>supplyOrder</w:t>
      </w:r>
      <w:proofErr w:type="spellEnd"/>
      <w:r>
        <w:t xml:space="preserve">, the entity mentioned </w:t>
      </w:r>
      <w:r w:rsidRPr="009E6D93">
        <w:rPr>
          <w:b/>
        </w:rPr>
        <w:t>may be the product type, but must also be the physical item,</w:t>
      </w:r>
      <w:r>
        <w:t xml:space="preserve"> because that is what is delivered.</w:t>
      </w:r>
    </w:p>
    <w:p w:rsidR="007C5E15" w:rsidRPr="009E6D93" w:rsidRDefault="007C5E15" w:rsidP="009E6D93">
      <w:pPr>
        <w:pStyle w:val="ListParagraph"/>
        <w:numPr>
          <w:ilvl w:val="2"/>
          <w:numId w:val="2"/>
        </w:numPr>
        <w:rPr>
          <w:b/>
        </w:rPr>
      </w:pPr>
      <w:r>
        <w:t>As a consequence</w:t>
      </w:r>
      <w:r w:rsidR="003F6ADE">
        <w:t xml:space="preserve"> </w:t>
      </w:r>
      <w:r>
        <w:t xml:space="preserve">and risk, </w:t>
      </w:r>
      <w:r w:rsidRPr="009E6D93">
        <w:rPr>
          <w:b/>
        </w:rPr>
        <w:t>if the delivery only identifies the product type</w:t>
      </w:r>
      <w:r>
        <w:t xml:space="preserve">, it is still possible to interpret this as a physical item, but </w:t>
      </w:r>
      <w:r w:rsidRPr="009E6D93">
        <w:rPr>
          <w:b/>
        </w:rPr>
        <w:t>the traceability information is lost.</w:t>
      </w:r>
    </w:p>
    <w:p w:rsidR="007C5E15" w:rsidRPr="009E6D93" w:rsidRDefault="007C5E15" w:rsidP="009E6D93">
      <w:pPr>
        <w:pStyle w:val="ListParagraph"/>
        <w:numPr>
          <w:ilvl w:val="3"/>
          <w:numId w:val="2"/>
        </w:numPr>
        <w:rPr>
          <w:b/>
        </w:rPr>
      </w:pPr>
      <w:r>
        <w:lastRenderedPageBreak/>
        <w:t xml:space="preserve">In fact, the model as such only supports trade item traceability, i.e. we know what type of product is supplied, but </w:t>
      </w:r>
      <w:r w:rsidRPr="009E6D93">
        <w:rPr>
          <w:b/>
        </w:rPr>
        <w:t>we do not know the lot, expiry date…</w:t>
      </w:r>
    </w:p>
    <w:p w:rsidR="007C5E15" w:rsidRDefault="007C5E15" w:rsidP="009E6D93">
      <w:pPr>
        <w:pStyle w:val="ListParagraph"/>
        <w:numPr>
          <w:ilvl w:val="3"/>
          <w:numId w:val="2"/>
        </w:numPr>
      </w:pPr>
      <w:commentRangeStart w:id="4"/>
      <w:commentRangeStart w:id="5"/>
      <w:r>
        <w:t>Putting lot and expiry date on the product type does not make sense.</w:t>
      </w:r>
      <w:commentRangeEnd w:id="4"/>
      <w:r w:rsidR="00573669">
        <w:rPr>
          <w:rStyle w:val="CommentReference"/>
        </w:rPr>
        <w:commentReference w:id="4"/>
      </w:r>
      <w:commentRangeEnd w:id="5"/>
      <w:r w:rsidR="009F323A">
        <w:rPr>
          <w:rStyle w:val="CommentReference"/>
        </w:rPr>
        <w:commentReference w:id="5"/>
      </w:r>
    </w:p>
    <w:p w:rsidR="007C5E15" w:rsidRDefault="007C5E15" w:rsidP="007C5E15">
      <w:pPr>
        <w:pStyle w:val="ListParagraph"/>
        <w:numPr>
          <w:ilvl w:val="1"/>
          <w:numId w:val="2"/>
        </w:numPr>
      </w:pPr>
      <w:r>
        <w:t>The main trend of serialization (e.g. UDI) is universal and addresses basic traceability.</w:t>
      </w:r>
    </w:p>
    <w:p w:rsidR="007C5E15" w:rsidRDefault="007C5E15" w:rsidP="007C5E15"/>
    <w:p w:rsidR="007C5E15" w:rsidRDefault="007C5E15" w:rsidP="007C5E15">
      <w:r>
        <w:t xml:space="preserve">More information, use cases and requirements: </w:t>
      </w:r>
      <w:hyperlink r:id="rId10" w:history="1">
        <w:r w:rsidRPr="007C5E15">
          <w:rPr>
            <w:rStyle w:val="Hyperlink"/>
          </w:rPr>
          <w:t xml:space="preserve">GS1 </w:t>
        </w:r>
        <w:proofErr w:type="spellStart"/>
        <w:r w:rsidRPr="007C5E15">
          <w:rPr>
            <w:rStyle w:val="Hyperlink"/>
          </w:rPr>
          <w:t>eCom</w:t>
        </w:r>
        <w:proofErr w:type="spellEnd"/>
      </w:hyperlink>
      <w:r>
        <w:t xml:space="preserve"> and </w:t>
      </w:r>
      <w:hyperlink r:id="rId11" w:history="1">
        <w:r w:rsidRPr="007C5E15">
          <w:rPr>
            <w:rStyle w:val="Hyperlink"/>
          </w:rPr>
          <w:t>healthcare standards</w:t>
        </w:r>
      </w:hyperlink>
      <w:r>
        <w:t>, IHE Pharmacy Supply white paper.</w:t>
      </w:r>
    </w:p>
    <w:p w:rsidR="007C5E15" w:rsidRDefault="007C5E15" w:rsidP="007C5E15"/>
    <w:p w:rsidR="007C5E15" w:rsidRDefault="007C5E15" w:rsidP="007C5E15">
      <w:r>
        <w:t xml:space="preserve">Note: IHE has decided to create a very </w:t>
      </w:r>
      <w:r w:rsidR="00283A12">
        <w:t>detailed and formal</w:t>
      </w:r>
      <w:r w:rsidR="00283A12">
        <w:t xml:space="preserve"> </w:t>
      </w:r>
      <w:r>
        <w:t xml:space="preserve">analysis, with use cases, requirements and risks. </w:t>
      </w:r>
    </w:p>
    <w:p w:rsidR="00210C29" w:rsidRDefault="00210C29" w:rsidP="007C5E15"/>
    <w:p w:rsidR="00210C29" w:rsidRDefault="00210C29" w:rsidP="007C5E15"/>
    <w:p w:rsidR="007C5E15" w:rsidRDefault="007C5E15" w:rsidP="007C5E15">
      <w:r>
        <w:br w:type="page"/>
      </w:r>
    </w:p>
    <w:p w:rsidR="007C5E15" w:rsidRDefault="007C5E15" w:rsidP="007C5E15">
      <w:pPr>
        <w:pStyle w:val="Heading2"/>
      </w:pPr>
      <w:commentRangeStart w:id="6"/>
      <w:commentRangeStart w:id="7"/>
      <w:r>
        <w:lastRenderedPageBreak/>
        <w:t>Current status</w:t>
      </w:r>
      <w:commentRangeEnd w:id="6"/>
      <w:r w:rsidR="003C4FA2">
        <w:rPr>
          <w:rStyle w:val="CommentReference"/>
          <w:rFonts w:asciiTheme="minorHAnsi" w:eastAsiaTheme="minorHAnsi" w:hAnsiTheme="minorHAnsi" w:cstheme="minorBidi"/>
          <w:b w:val="0"/>
          <w:bCs w:val="0"/>
          <w:color w:val="auto"/>
        </w:rPr>
        <w:commentReference w:id="6"/>
      </w:r>
      <w:commentRangeEnd w:id="7"/>
      <w:r w:rsidR="009F323A">
        <w:rPr>
          <w:rStyle w:val="CommentReference"/>
          <w:rFonts w:asciiTheme="minorHAnsi" w:eastAsiaTheme="minorHAnsi" w:hAnsiTheme="minorHAnsi" w:cstheme="minorBidi"/>
          <w:b w:val="0"/>
          <w:bCs w:val="0"/>
          <w:color w:val="auto"/>
        </w:rPr>
        <w:commentReference w:id="7"/>
      </w:r>
    </w:p>
    <w:p w:rsidR="007C5E15" w:rsidRDefault="007C5E15" w:rsidP="007C5E15">
      <w:r>
        <w:t>Some notes on the drafted resources:</w:t>
      </w:r>
    </w:p>
    <w:p w:rsidR="007C5E15" w:rsidRDefault="007C5E15" w:rsidP="007C5E15">
      <w:r w:rsidRPr="00867000">
        <w:rPr>
          <w:noProof/>
        </w:rPr>
        <w:drawing>
          <wp:inline distT="0" distB="0" distL="0" distR="0" wp14:anchorId="2A662727" wp14:editId="2BF8C315">
            <wp:extent cx="5629275" cy="173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43673" cy="1738324"/>
                    </a:xfrm>
                    <a:prstGeom prst="rect">
                      <a:avLst/>
                    </a:prstGeom>
                  </pic:spPr>
                </pic:pic>
              </a:graphicData>
            </a:graphic>
          </wp:inline>
        </w:drawing>
      </w:r>
    </w:p>
    <w:p w:rsidR="007C5E15" w:rsidRDefault="007C5E15" w:rsidP="007C5E15">
      <w:r>
        <w:t xml:space="preserve">The current supply resource indicates the supply as an umbrella for </w:t>
      </w:r>
      <w:proofErr w:type="spellStart"/>
      <w:r>
        <w:t>order+fulfillment</w:t>
      </w:r>
      <w:proofErr w:type="spellEnd"/>
      <w:r>
        <w:t xml:space="preserve">. </w:t>
      </w:r>
    </w:p>
    <w:p w:rsidR="007C5E15" w:rsidRDefault="007C5E15" w:rsidP="007C5E15">
      <w:r>
        <w:t>It enumerates some kinds of supply, and identifies a status (presumably for a supply order, also enumerated).</w:t>
      </w:r>
    </w:p>
    <w:p w:rsidR="007C5E15" w:rsidRDefault="007C5E15" w:rsidP="007C5E15">
      <w:r>
        <w:t>It links to the resource "dispense" apparently to identify each fulfillment with a dispense resource.</w:t>
      </w:r>
    </w:p>
    <w:p w:rsidR="007C5E15" w:rsidRDefault="007C5E15" w:rsidP="007C5E15">
      <w:r>
        <w:t>Dispense seems to include both the sending and the receiving of the item (</w:t>
      </w:r>
      <w:proofErr w:type="spellStart"/>
      <w:r>
        <w:t>WhenHandedOver</w:t>
      </w:r>
      <w:proofErr w:type="spellEnd"/>
      <w:r>
        <w:t xml:space="preserve">, Destination, Receiver). Dispense also has a status and a type. </w:t>
      </w:r>
    </w:p>
    <w:p w:rsidR="00B9512D" w:rsidRDefault="00B9512D" w:rsidP="007C5E15"/>
    <w:p w:rsidR="00250B0F" w:rsidRDefault="00250B0F" w:rsidP="007C5E15">
      <w:r>
        <w:t>As of March 3</w:t>
      </w:r>
      <w:r w:rsidRPr="00283A12">
        <w:rPr>
          <w:vertAlign w:val="superscript"/>
        </w:rPr>
        <w:t>rd</w:t>
      </w:r>
      <w:r>
        <w:t xml:space="preserve"> 2015, the CI versions of the resources have evolved in a converging direction, while not harmonized. The suggestions are thus for a simple harmonization and for the definition of Supply Resources to avoid overlap.</w:t>
      </w:r>
    </w:p>
    <w:p w:rsidR="00B9512D" w:rsidRDefault="00B9512D" w:rsidP="007C5E15"/>
    <w:p w:rsidR="007C5E15" w:rsidRDefault="00416682" w:rsidP="007C5E15">
      <w:r>
        <w:t xml:space="preserve">A harmonization </w:t>
      </w:r>
      <w:r w:rsidR="00250B0F">
        <w:t xml:space="preserve">would simplify implementation and </w:t>
      </w:r>
      <w:r>
        <w:t>avoid having different Supply implementations for different types of clinical flows.</w:t>
      </w:r>
    </w:p>
    <w:p w:rsidR="00544C05" w:rsidRDefault="00544C05">
      <w:pPr>
        <w:rPr>
          <w:ins w:id="8" w:author="Jose Costa Teixeira" w:date="2015-03-10T23:02:00Z"/>
          <w:rFonts w:asciiTheme="majorHAnsi" w:eastAsiaTheme="majorEastAsia" w:hAnsiTheme="majorHAnsi" w:cstheme="majorBidi"/>
          <w:b/>
          <w:bCs/>
          <w:color w:val="4F81BD" w:themeColor="accent1"/>
          <w:sz w:val="26"/>
          <w:szCs w:val="26"/>
        </w:rPr>
      </w:pPr>
      <w:ins w:id="9" w:author="Jose Costa Teixeira" w:date="2015-03-10T23:02:00Z">
        <w:r>
          <w:br w:type="page"/>
        </w:r>
      </w:ins>
    </w:p>
    <w:p w:rsidR="007C5E15" w:rsidRDefault="007C5E15" w:rsidP="007C5E15">
      <w:pPr>
        <w:pStyle w:val="Heading2"/>
      </w:pPr>
      <w:r>
        <w:lastRenderedPageBreak/>
        <w:t>Proposals:</w:t>
      </w:r>
    </w:p>
    <w:p w:rsidR="007C5E15" w:rsidRPr="0012134E" w:rsidRDefault="00283A12" w:rsidP="007C5E15">
      <w:pPr>
        <w:pStyle w:val="ListParagraph"/>
        <w:numPr>
          <w:ilvl w:val="0"/>
          <w:numId w:val="3"/>
        </w:numPr>
        <w:rPr>
          <w:b/>
          <w:u w:val="single"/>
        </w:rPr>
      </w:pPr>
      <w:r>
        <w:rPr>
          <w:b/>
          <w:u w:val="single"/>
        </w:rPr>
        <w:t>When in doubt, a</w:t>
      </w:r>
      <w:r w:rsidR="007C5E15" w:rsidRPr="0012134E">
        <w:rPr>
          <w:b/>
          <w:u w:val="single"/>
        </w:rPr>
        <w:t xml:space="preserve">lign with </w:t>
      </w:r>
      <w:r w:rsidR="007C5E15">
        <w:rPr>
          <w:b/>
          <w:u w:val="single"/>
        </w:rPr>
        <w:t xml:space="preserve">mature </w:t>
      </w:r>
      <w:r w:rsidR="007C5E15" w:rsidRPr="0012134E">
        <w:rPr>
          <w:b/>
          <w:u w:val="single"/>
        </w:rPr>
        <w:t>standards like GS1</w:t>
      </w:r>
      <w:r w:rsidR="007C5E15">
        <w:rPr>
          <w:b/>
          <w:u w:val="single"/>
        </w:rPr>
        <w:t xml:space="preserve">. </w:t>
      </w:r>
    </w:p>
    <w:p w:rsidR="00283A12" w:rsidRDefault="00283A12" w:rsidP="007C5E15">
      <w:pPr>
        <w:pStyle w:val="ListParagraph"/>
        <w:numPr>
          <w:ilvl w:val="0"/>
          <w:numId w:val="3"/>
        </w:numPr>
      </w:pPr>
      <w:bookmarkStart w:id="10" w:name="_Ref412446153"/>
      <w:r>
        <w:t xml:space="preserve">For the Supply request: Use a resource "Supply" that can be referenced to the order. This would </w:t>
      </w:r>
      <w:proofErr w:type="gramStart"/>
      <w:r>
        <w:t>means</w:t>
      </w:r>
      <w:proofErr w:type="gramEnd"/>
      <w:r>
        <w:t xml:space="preserve"> "there is an order to supply". So, order would reference </w:t>
      </w:r>
      <w:proofErr w:type="gramStart"/>
      <w:r>
        <w:t>Prescription, …</w:t>
      </w:r>
      <w:proofErr w:type="gramEnd"/>
      <w:r>
        <w:t xml:space="preserve"> and Supply.</w:t>
      </w:r>
    </w:p>
    <w:p w:rsidR="00283A12" w:rsidRPr="00544C05" w:rsidRDefault="00283A12" w:rsidP="007C5E15">
      <w:pPr>
        <w:pStyle w:val="ListParagraph"/>
        <w:numPr>
          <w:ilvl w:val="0"/>
          <w:numId w:val="3"/>
        </w:numPr>
      </w:pPr>
      <w:r>
        <w:t xml:space="preserve">Create a resource "Delivery" that can be </w:t>
      </w:r>
      <w:r w:rsidR="007E338D">
        <w:t xml:space="preserve">referenced </w:t>
      </w:r>
      <w:r w:rsidR="007E338D">
        <w:t>(0</w:t>
      </w:r>
      <w:proofErr w:type="gramStart"/>
      <w:r w:rsidR="007E338D">
        <w:t>..N</w:t>
      </w:r>
      <w:proofErr w:type="gramEnd"/>
      <w:r w:rsidR="007E338D">
        <w:t>)</w:t>
      </w:r>
      <w:r w:rsidR="007E338D">
        <w:t xml:space="preserve"> by </w:t>
      </w:r>
      <w:r>
        <w:t xml:space="preserve">the order or </w:t>
      </w:r>
      <w:r w:rsidR="007E338D">
        <w:t xml:space="preserve">by </w:t>
      </w:r>
      <w:r>
        <w:t xml:space="preserve">the </w:t>
      </w:r>
      <w:r w:rsidR="007E338D">
        <w:t xml:space="preserve">supply. This would mean "here is a delivery of something". The delivery may not be always related to an order. Delivery may happen without a previous order, or N deliveries to an order or a delivery to </w:t>
      </w:r>
      <w:r w:rsidR="007E338D" w:rsidRPr="00544C05">
        <w:t>N orders.</w:t>
      </w:r>
    </w:p>
    <w:bookmarkEnd w:id="10"/>
    <w:p w:rsidR="007E338D" w:rsidRPr="00544C05" w:rsidRDefault="007E338D" w:rsidP="007E338D">
      <w:pPr>
        <w:pStyle w:val="ListParagraph"/>
        <w:numPr>
          <w:ilvl w:val="0"/>
          <w:numId w:val="3"/>
        </w:numPr>
      </w:pPr>
      <w:r w:rsidRPr="00544C05">
        <w:t>Supply would refer to medication or device, as they are (considering the changes to that described below)</w:t>
      </w:r>
    </w:p>
    <w:p w:rsidR="007E338D" w:rsidRPr="00544C05" w:rsidRDefault="007E338D" w:rsidP="009E6D93">
      <w:pPr>
        <w:pStyle w:val="ListParagraph"/>
        <w:numPr>
          <w:ilvl w:val="0"/>
          <w:numId w:val="3"/>
        </w:numPr>
      </w:pPr>
      <w:r w:rsidRPr="00544C05">
        <w:t>Clarify that DISPENSE has a clear meaning, not the same as delivery (Dispense, in IHE and ISO Definition, AFAIK, is "the clear act of assigning a medication to a patient")</w:t>
      </w:r>
    </w:p>
    <w:p w:rsidR="007E338D" w:rsidRPr="00544C05" w:rsidRDefault="007E338D" w:rsidP="009E6D93">
      <w:pPr>
        <w:pStyle w:val="ListParagraph"/>
        <w:numPr>
          <w:ilvl w:val="0"/>
          <w:numId w:val="3"/>
        </w:numPr>
      </w:pPr>
      <w:r w:rsidRPr="00544C05">
        <w:t xml:space="preserve">Remove </w:t>
      </w:r>
      <w:proofErr w:type="spellStart"/>
      <w:r w:rsidRPr="00544C05">
        <w:t>whenHandedOver</w:t>
      </w:r>
      <w:proofErr w:type="spellEnd"/>
      <w:r w:rsidRPr="00544C05">
        <w:t xml:space="preserve"> from the resource. Use </w:t>
      </w:r>
      <w:proofErr w:type="spellStart"/>
      <w:r w:rsidRPr="00544C05">
        <w:t>Delivery.time</w:t>
      </w:r>
      <w:proofErr w:type="spellEnd"/>
      <w:r w:rsidRPr="00544C05">
        <w:t xml:space="preserve"> for that. </w:t>
      </w:r>
      <w:r w:rsidRPr="00544C05">
        <w:t>Later look at "tracking</w:t>
      </w:r>
      <w:r w:rsidRPr="00544C05">
        <w:t xml:space="preserve"> or "reception</w:t>
      </w:r>
      <w:r w:rsidRPr="00544C05">
        <w:t xml:space="preserve">" for </w:t>
      </w:r>
      <w:r w:rsidRPr="00544C05">
        <w:t>additional variations and data</w:t>
      </w:r>
      <w:r w:rsidRPr="00544C05">
        <w:t>.</w:t>
      </w:r>
    </w:p>
    <w:p w:rsidR="007E338D" w:rsidRPr="00544C05" w:rsidRDefault="007E338D" w:rsidP="009E6D93">
      <w:pPr>
        <w:pStyle w:val="ListParagraph"/>
        <w:numPr>
          <w:ilvl w:val="0"/>
          <w:numId w:val="3"/>
        </w:numPr>
      </w:pPr>
      <w:r w:rsidRPr="00544C05">
        <w:t xml:space="preserve">Create a "Reception" resource. Reception is what </w:t>
      </w:r>
      <w:r w:rsidR="00544C05" w:rsidRPr="00544C05">
        <w:t>follows a delivery (if by delivery we mean shipment).</w:t>
      </w:r>
    </w:p>
    <w:p w:rsidR="007C5E15" w:rsidRPr="00544C05" w:rsidRDefault="007C5E15" w:rsidP="007C5E15">
      <w:pPr>
        <w:pStyle w:val="ListParagraph"/>
        <w:numPr>
          <w:ilvl w:val="0"/>
          <w:numId w:val="3"/>
        </w:numPr>
      </w:pPr>
      <w:commentRangeStart w:id="11"/>
      <w:commentRangeStart w:id="12"/>
      <w:r w:rsidRPr="00544C05">
        <w:rPr>
          <w:b/>
          <w:u w:val="single"/>
        </w:rPr>
        <w:t>Create a resource "consumption</w:t>
      </w:r>
      <w:commentRangeEnd w:id="11"/>
      <w:r w:rsidR="00573669" w:rsidRPr="00544C05">
        <w:rPr>
          <w:rStyle w:val="CommentReference"/>
        </w:rPr>
        <w:commentReference w:id="11"/>
      </w:r>
      <w:commentRangeEnd w:id="12"/>
      <w:r w:rsidR="00B97542" w:rsidRPr="00544C05">
        <w:rPr>
          <w:rStyle w:val="CommentReference"/>
        </w:rPr>
        <w:commentReference w:id="12"/>
      </w:r>
      <w:r w:rsidRPr="00544C05">
        <w:rPr>
          <w:b/>
          <w:u w:val="single"/>
        </w:rPr>
        <w:t>"</w:t>
      </w:r>
      <w:r w:rsidRPr="00544C05">
        <w:t xml:space="preserve"> (or extension or profile). Reason: Administration and consumption are not the same. One is clinical, the other logistics. Administration of half a tablet may mean consumption of full tablet. A dropped/broken device is consumed but not administered. This resource consumption can be reused in any of the situations where an explicit mention of </w:t>
      </w:r>
      <w:proofErr w:type="gramStart"/>
      <w:r w:rsidRPr="00544C05">
        <w:t>a consumption</w:t>
      </w:r>
      <w:proofErr w:type="gramEnd"/>
      <w:r w:rsidRPr="00544C05">
        <w:t xml:space="preserve"> is needed: Consumed but not administered, consumed during transport…</w:t>
      </w:r>
      <w:r w:rsidR="00544C05" w:rsidRPr="00544C05">
        <w:t xml:space="preserve"> The consumption would be linked to….?? (request architecture group to jump in)</w:t>
      </w:r>
    </w:p>
    <w:p w:rsidR="007C5E15" w:rsidRPr="00544C05" w:rsidRDefault="007C5E15" w:rsidP="007C5E15">
      <w:pPr>
        <w:pStyle w:val="ListParagraph"/>
        <w:numPr>
          <w:ilvl w:val="0"/>
          <w:numId w:val="3"/>
        </w:numPr>
      </w:pPr>
      <w:bookmarkStart w:id="13" w:name="_Ref412446129"/>
      <w:commentRangeStart w:id="14"/>
      <w:commentRangeStart w:id="15"/>
      <w:commentRangeStart w:id="16"/>
      <w:commentRangeStart w:id="17"/>
      <w:r w:rsidRPr="00544C05">
        <w:rPr>
          <w:b/>
          <w:u w:val="single"/>
        </w:rPr>
        <w:t xml:space="preserve">Create a resource </w:t>
      </w:r>
      <w:r w:rsidR="00F64A8D" w:rsidRPr="00544C05">
        <w:rPr>
          <w:b/>
          <w:u w:val="single"/>
        </w:rPr>
        <w:t xml:space="preserve">or standard extension </w:t>
      </w:r>
      <w:r w:rsidRPr="00544C05">
        <w:rPr>
          <w:b/>
          <w:u w:val="single"/>
        </w:rPr>
        <w:t>that contains the attributes of a physical item</w:t>
      </w:r>
      <w:r w:rsidRPr="00544C05">
        <w:t xml:space="preserve">. Name this resource </w:t>
      </w:r>
      <w:r w:rsidR="00F64A8D" w:rsidRPr="00544C05">
        <w:t>"</w:t>
      </w:r>
      <w:proofErr w:type="spellStart"/>
      <w:r w:rsidR="00F64A8D" w:rsidRPr="00544C05">
        <w:t>ProductIdentification</w:t>
      </w:r>
      <w:proofErr w:type="spellEnd"/>
      <w:r w:rsidR="00F64A8D" w:rsidRPr="00544C05">
        <w:t xml:space="preserve">" or </w:t>
      </w:r>
      <w:r w:rsidRPr="00544C05">
        <w:t>"physical product" or "inventory entry" or … Attributes are:</w:t>
      </w:r>
      <w:bookmarkEnd w:id="13"/>
    </w:p>
    <w:p w:rsidR="007C5E15" w:rsidRPr="00544C05" w:rsidRDefault="007C5E15" w:rsidP="007C5E15">
      <w:pPr>
        <w:pStyle w:val="ListParagraph"/>
        <w:numPr>
          <w:ilvl w:val="1"/>
          <w:numId w:val="3"/>
        </w:numPr>
      </w:pPr>
      <w:r w:rsidRPr="00544C05">
        <w:t>Lot number</w:t>
      </w:r>
    </w:p>
    <w:p w:rsidR="007C5E15" w:rsidRPr="00544C05" w:rsidRDefault="007C5E15" w:rsidP="007C5E15">
      <w:pPr>
        <w:pStyle w:val="ListParagraph"/>
        <w:numPr>
          <w:ilvl w:val="1"/>
          <w:numId w:val="3"/>
        </w:numPr>
      </w:pPr>
      <w:r w:rsidRPr="00544C05">
        <w:t>Serial number</w:t>
      </w:r>
    </w:p>
    <w:p w:rsidR="007C5E15" w:rsidRPr="00544C05" w:rsidRDefault="007C5E15" w:rsidP="007C5E15">
      <w:pPr>
        <w:pStyle w:val="ListParagraph"/>
        <w:numPr>
          <w:ilvl w:val="1"/>
          <w:numId w:val="3"/>
        </w:numPr>
      </w:pPr>
      <w:r w:rsidRPr="00544C05">
        <w:t>UDI</w:t>
      </w:r>
    </w:p>
    <w:p w:rsidR="007C5E15" w:rsidRPr="00544C05" w:rsidRDefault="007C5E15" w:rsidP="007C5E15">
      <w:pPr>
        <w:pStyle w:val="ListParagraph"/>
        <w:numPr>
          <w:ilvl w:val="1"/>
          <w:numId w:val="3"/>
        </w:numPr>
      </w:pPr>
      <w:r w:rsidRPr="00544C05">
        <w:t>Expiry date</w:t>
      </w:r>
    </w:p>
    <w:p w:rsidR="007C5E15" w:rsidRPr="00544C05" w:rsidRDefault="007C5E15" w:rsidP="007C5E15">
      <w:pPr>
        <w:pStyle w:val="ListParagraph"/>
        <w:numPr>
          <w:ilvl w:val="1"/>
          <w:numId w:val="3"/>
        </w:numPr>
      </w:pPr>
      <w:r w:rsidRPr="00544C05">
        <w:t>…</w:t>
      </w:r>
    </w:p>
    <w:tbl>
      <w:tblPr>
        <w:tblStyle w:val="TableGrid"/>
        <w:tblW w:w="0" w:type="auto"/>
        <w:tblLook w:val="04A0" w:firstRow="1" w:lastRow="0" w:firstColumn="1" w:lastColumn="0" w:noHBand="0" w:noVBand="1"/>
      </w:tblPr>
      <w:tblGrid>
        <w:gridCol w:w="3192"/>
        <w:gridCol w:w="3192"/>
        <w:gridCol w:w="3192"/>
      </w:tblGrid>
      <w:tr w:rsidR="00F64A8D" w:rsidRPr="00544C05" w:rsidTr="00763D06">
        <w:tc>
          <w:tcPr>
            <w:tcW w:w="3192" w:type="dxa"/>
          </w:tcPr>
          <w:p w:rsidR="00F64A8D" w:rsidRPr="00544C05" w:rsidRDefault="00F64A8D" w:rsidP="00763D06">
            <w:pPr>
              <w:rPr>
                <w:lang w:val="pt-PT"/>
              </w:rPr>
            </w:pPr>
            <w:r w:rsidRPr="00544C05">
              <w:rPr>
                <w:lang w:val="pt-PT"/>
              </w:rPr>
              <w:t>Medication current</w:t>
            </w:r>
          </w:p>
        </w:tc>
        <w:tc>
          <w:tcPr>
            <w:tcW w:w="3192" w:type="dxa"/>
          </w:tcPr>
          <w:p w:rsidR="00F64A8D" w:rsidRPr="00544C05" w:rsidRDefault="00F64A8D" w:rsidP="00763D06">
            <w:pPr>
              <w:rPr>
                <w:lang w:val="pt-PT"/>
              </w:rPr>
            </w:pPr>
            <w:r w:rsidRPr="00544C05">
              <w:rPr>
                <w:lang w:val="pt-PT"/>
              </w:rPr>
              <w:t>Future</w:t>
            </w:r>
          </w:p>
        </w:tc>
        <w:tc>
          <w:tcPr>
            <w:tcW w:w="3192" w:type="dxa"/>
          </w:tcPr>
          <w:p w:rsidR="00F64A8D" w:rsidRPr="00544C05" w:rsidRDefault="00F64A8D" w:rsidP="00763D06">
            <w:pPr>
              <w:rPr>
                <w:lang w:val="pt-PT"/>
              </w:rPr>
            </w:pPr>
            <w:r w:rsidRPr="00544C05">
              <w:rPr>
                <w:lang w:val="pt-PT"/>
              </w:rPr>
              <w:t>Device current</w:t>
            </w:r>
          </w:p>
        </w:tc>
      </w:tr>
      <w:tr w:rsidR="00F64A8D" w:rsidRPr="00544C05" w:rsidTr="00763D06">
        <w:tc>
          <w:tcPr>
            <w:tcW w:w="3192" w:type="dxa"/>
          </w:tcPr>
          <w:p w:rsidR="00F64A8D" w:rsidRPr="00544C05" w:rsidRDefault="00F64A8D" w:rsidP="00763D06">
            <w:pPr>
              <w:rPr>
                <w:lang w:val="pt-PT"/>
              </w:rPr>
            </w:pPr>
            <w:r w:rsidRPr="00544C05">
              <w:rPr>
                <w:lang w:val="pt-PT"/>
              </w:rPr>
              <w:t>...</w:t>
            </w:r>
          </w:p>
          <w:p w:rsidR="00F64A8D" w:rsidRPr="00544C05" w:rsidRDefault="00F64A8D" w:rsidP="00763D06">
            <w:pPr>
              <w:rPr>
                <w:lang w:val="pt-PT"/>
              </w:rPr>
            </w:pPr>
            <w:r w:rsidRPr="00544C05">
              <w:rPr>
                <w:lang w:val="pt-PT"/>
              </w:rPr>
              <w:t>+---Batch</w:t>
            </w:r>
          </w:p>
          <w:p w:rsidR="00F64A8D" w:rsidRPr="00544C05" w:rsidRDefault="00F64A8D" w:rsidP="00763D06">
            <w:pPr>
              <w:rPr>
                <w:lang w:val="pt-PT"/>
              </w:rPr>
            </w:pPr>
            <w:r w:rsidRPr="00544C05">
              <w:rPr>
                <w:lang w:val="pt-PT"/>
              </w:rPr>
              <w:t>|--- LotNumber</w:t>
            </w:r>
          </w:p>
          <w:p w:rsidR="00F64A8D" w:rsidRPr="00544C05" w:rsidRDefault="00F64A8D" w:rsidP="00763D06">
            <w:pPr>
              <w:rPr>
                <w:lang w:val="pt-PT"/>
              </w:rPr>
            </w:pPr>
            <w:r w:rsidRPr="00544C05">
              <w:rPr>
                <w:lang w:val="pt-PT"/>
              </w:rPr>
              <w:t>\--- ExpirationDate</w:t>
            </w:r>
          </w:p>
          <w:p w:rsidR="00F64A8D" w:rsidRPr="00544C05" w:rsidRDefault="00F64A8D" w:rsidP="00763D06">
            <w:pPr>
              <w:rPr>
                <w:lang w:val="pt-PT"/>
              </w:rPr>
            </w:pPr>
            <w:r w:rsidRPr="00544C05">
              <w:rPr>
                <w:lang w:val="pt-PT"/>
              </w:rPr>
              <w:t>...</w:t>
            </w:r>
          </w:p>
          <w:p w:rsidR="00F64A8D" w:rsidRPr="00544C05" w:rsidRDefault="00F64A8D" w:rsidP="00763D06">
            <w:pPr>
              <w:rPr>
                <w:lang w:val="pt-PT"/>
              </w:rPr>
            </w:pPr>
          </w:p>
        </w:tc>
        <w:tc>
          <w:tcPr>
            <w:tcW w:w="3192" w:type="dxa"/>
          </w:tcPr>
          <w:p w:rsidR="00F64A8D" w:rsidRPr="00544C05" w:rsidRDefault="00F64A8D" w:rsidP="00763D06">
            <w:r w:rsidRPr="00544C05">
              <w:t>...</w:t>
            </w:r>
          </w:p>
          <w:p w:rsidR="00F64A8D" w:rsidRPr="00544C05" w:rsidRDefault="00F64A8D" w:rsidP="00763D06">
            <w:r w:rsidRPr="00544C05">
              <w:t>+---</w:t>
            </w:r>
            <w:proofErr w:type="spellStart"/>
            <w:r w:rsidRPr="00544C05">
              <w:t>ProductIdentification</w:t>
            </w:r>
            <w:proofErr w:type="spellEnd"/>
          </w:p>
          <w:p w:rsidR="00F64A8D" w:rsidRPr="00544C05" w:rsidRDefault="00F64A8D" w:rsidP="00763D06">
            <w:r w:rsidRPr="00544C05">
              <w:t xml:space="preserve">|--- </w:t>
            </w:r>
            <w:proofErr w:type="spellStart"/>
            <w:r w:rsidRPr="00544C05">
              <w:t>LotNumber</w:t>
            </w:r>
            <w:proofErr w:type="spellEnd"/>
          </w:p>
          <w:p w:rsidR="00F64A8D" w:rsidRPr="00544C05" w:rsidRDefault="00F64A8D" w:rsidP="00763D06">
            <w:r w:rsidRPr="00544C05">
              <w:t xml:space="preserve">|--- </w:t>
            </w:r>
            <w:proofErr w:type="spellStart"/>
            <w:r w:rsidRPr="00544C05">
              <w:t>ExpirationDate</w:t>
            </w:r>
            <w:proofErr w:type="spellEnd"/>
          </w:p>
          <w:p w:rsidR="00F64A8D" w:rsidRPr="00544C05" w:rsidRDefault="00F64A8D" w:rsidP="00763D06">
            <w:r w:rsidRPr="00544C05">
              <w:t xml:space="preserve">|--- </w:t>
            </w:r>
            <w:proofErr w:type="spellStart"/>
            <w:r w:rsidRPr="00544C05">
              <w:t>ManufactureDate</w:t>
            </w:r>
            <w:proofErr w:type="spellEnd"/>
          </w:p>
          <w:p w:rsidR="00F64A8D" w:rsidRPr="00544C05" w:rsidRDefault="00F64A8D" w:rsidP="00763D06">
            <w:r w:rsidRPr="00544C05">
              <w:t xml:space="preserve">|--- </w:t>
            </w:r>
            <w:proofErr w:type="spellStart"/>
            <w:r w:rsidRPr="00544C05">
              <w:t>SerialNumber</w:t>
            </w:r>
            <w:proofErr w:type="spellEnd"/>
          </w:p>
          <w:p w:rsidR="00F64A8D" w:rsidRPr="00544C05" w:rsidRDefault="00F64A8D" w:rsidP="00763D06">
            <w:r w:rsidRPr="00544C05">
              <w:t>\--- Version</w:t>
            </w:r>
          </w:p>
        </w:tc>
        <w:tc>
          <w:tcPr>
            <w:tcW w:w="3192" w:type="dxa"/>
          </w:tcPr>
          <w:p w:rsidR="00F64A8D" w:rsidRPr="00544C05" w:rsidRDefault="00F64A8D" w:rsidP="00763D06">
            <w:pPr>
              <w:rPr>
                <w:lang w:val="pt-PT"/>
              </w:rPr>
            </w:pPr>
            <w:r w:rsidRPr="00544C05">
              <w:rPr>
                <w:lang w:val="pt-PT"/>
              </w:rPr>
              <w:t>...</w:t>
            </w:r>
          </w:p>
          <w:p w:rsidR="00F64A8D" w:rsidRPr="00544C05" w:rsidRDefault="00F64A8D" w:rsidP="00763D06">
            <w:pPr>
              <w:rPr>
                <w:lang w:val="pt-PT"/>
              </w:rPr>
            </w:pPr>
            <w:r w:rsidRPr="00544C05">
              <w:rPr>
                <w:lang w:val="pt-PT"/>
              </w:rPr>
              <w:t>...</w:t>
            </w:r>
          </w:p>
          <w:p w:rsidR="00F64A8D" w:rsidRPr="00544C05" w:rsidRDefault="00F64A8D" w:rsidP="00763D06">
            <w:pPr>
              <w:rPr>
                <w:lang w:val="pt-PT"/>
              </w:rPr>
            </w:pPr>
            <w:r w:rsidRPr="00544C05">
              <w:rPr>
                <w:lang w:val="pt-PT"/>
              </w:rPr>
              <w:t>--- Version</w:t>
            </w:r>
          </w:p>
          <w:p w:rsidR="00F64A8D" w:rsidRPr="00544C05" w:rsidRDefault="00F64A8D" w:rsidP="00763D06">
            <w:pPr>
              <w:rPr>
                <w:lang w:val="pt-PT"/>
              </w:rPr>
            </w:pPr>
            <w:r w:rsidRPr="00544C05">
              <w:rPr>
                <w:lang w:val="pt-PT"/>
              </w:rPr>
              <w:t>--- ManufactureDate</w:t>
            </w:r>
          </w:p>
          <w:p w:rsidR="00F64A8D" w:rsidRPr="00544C05" w:rsidRDefault="00F64A8D" w:rsidP="00763D06">
            <w:pPr>
              <w:rPr>
                <w:lang w:val="pt-PT"/>
              </w:rPr>
            </w:pPr>
            <w:r w:rsidRPr="00544C05">
              <w:rPr>
                <w:lang w:val="pt-PT"/>
              </w:rPr>
              <w:t>--- LotNumber</w:t>
            </w:r>
          </w:p>
          <w:p w:rsidR="00F64A8D" w:rsidRPr="00544C05" w:rsidRDefault="00F64A8D" w:rsidP="00763D06">
            <w:pPr>
              <w:rPr>
                <w:lang w:val="pt-PT"/>
              </w:rPr>
            </w:pPr>
            <w:r w:rsidRPr="00544C05">
              <w:rPr>
                <w:lang w:val="pt-PT"/>
              </w:rPr>
              <w:t>--- Expiry</w:t>
            </w:r>
          </w:p>
          <w:p w:rsidR="00F64A8D" w:rsidRPr="00544C05" w:rsidRDefault="00F64A8D" w:rsidP="00763D06">
            <w:pPr>
              <w:rPr>
                <w:lang w:val="pt-PT"/>
              </w:rPr>
            </w:pPr>
            <w:r w:rsidRPr="00544C05">
              <w:rPr>
                <w:lang w:val="pt-PT"/>
              </w:rPr>
              <w:t>...</w:t>
            </w:r>
          </w:p>
          <w:p w:rsidR="00F64A8D" w:rsidRPr="00544C05" w:rsidRDefault="00F64A8D" w:rsidP="00763D06">
            <w:pPr>
              <w:rPr>
                <w:lang w:val="pt-PT"/>
              </w:rPr>
            </w:pPr>
          </w:p>
        </w:tc>
      </w:tr>
    </w:tbl>
    <w:p w:rsidR="00F64A8D" w:rsidRPr="00544C05" w:rsidRDefault="00F64A8D" w:rsidP="00283A12"/>
    <w:p w:rsidR="007C5E15" w:rsidRPr="00544C05" w:rsidRDefault="004D194B" w:rsidP="007C5E15">
      <w:pPr>
        <w:pStyle w:val="ListParagraph"/>
        <w:numPr>
          <w:ilvl w:val="0"/>
          <w:numId w:val="3"/>
        </w:numPr>
      </w:pPr>
      <w:bookmarkStart w:id="18" w:name="_Ref412446132"/>
      <w:commentRangeEnd w:id="14"/>
      <w:r w:rsidRPr="00544C05">
        <w:rPr>
          <w:rStyle w:val="CommentReference"/>
          <w:highlight w:val="green"/>
        </w:rPr>
        <w:commentReference w:id="14"/>
      </w:r>
      <w:commentRangeEnd w:id="15"/>
      <w:r w:rsidR="00B97542" w:rsidRPr="00544C05">
        <w:rPr>
          <w:rStyle w:val="CommentReference"/>
          <w:highlight w:val="green"/>
        </w:rPr>
        <w:commentReference w:id="15"/>
      </w:r>
      <w:commentRangeEnd w:id="16"/>
      <w:r w:rsidR="00210C29" w:rsidRPr="00544C05">
        <w:rPr>
          <w:rStyle w:val="CommentReference"/>
          <w:highlight w:val="green"/>
        </w:rPr>
        <w:commentReference w:id="16"/>
      </w:r>
      <w:commentRangeEnd w:id="17"/>
      <w:r w:rsidR="00A9545C" w:rsidRPr="00544C05">
        <w:rPr>
          <w:rStyle w:val="CommentReference"/>
          <w:highlight w:val="green"/>
        </w:rPr>
        <w:commentReference w:id="17"/>
      </w:r>
      <w:r w:rsidR="007C5E15" w:rsidRPr="00544C05">
        <w:t xml:space="preserve">When Delivering (after </w:t>
      </w:r>
      <w:proofErr w:type="spellStart"/>
      <w:r w:rsidR="007C5E15" w:rsidRPr="00544C05">
        <w:t>SupplyOrder</w:t>
      </w:r>
      <w:proofErr w:type="spellEnd"/>
      <w:r w:rsidR="007C5E15" w:rsidRPr="00544C05">
        <w:t xml:space="preserve">), Dispensing (after a Prescription), Administering,  or for </w:t>
      </w:r>
      <w:proofErr w:type="spellStart"/>
      <w:r w:rsidR="007C5E15" w:rsidRPr="00544C05">
        <w:t>MedicalDevice</w:t>
      </w:r>
      <w:proofErr w:type="spellEnd"/>
      <w:r w:rsidR="007C5E15" w:rsidRPr="00544C05">
        <w:t xml:space="preserve"> use, recall, etc. i.e. whenever a physical product is needed, reuse the current </w:t>
      </w:r>
      <w:r w:rsidR="007C5E15" w:rsidRPr="00544C05">
        <w:lastRenderedPageBreak/>
        <w:t>"Medication" / "</w:t>
      </w:r>
      <w:proofErr w:type="spellStart"/>
      <w:r w:rsidR="007C5E15" w:rsidRPr="00544C05">
        <w:t>MedicalDevice</w:t>
      </w:r>
      <w:proofErr w:type="spellEnd"/>
      <w:r w:rsidR="007C5E15" w:rsidRPr="00544C05">
        <w:t xml:space="preserve">" but </w:t>
      </w:r>
      <w:commentRangeStart w:id="19"/>
      <w:commentRangeStart w:id="20"/>
      <w:r w:rsidR="007C5E15" w:rsidRPr="00544C05">
        <w:t xml:space="preserve">append </w:t>
      </w:r>
      <w:commentRangeEnd w:id="19"/>
      <w:r w:rsidRPr="00544C05">
        <w:rPr>
          <w:rStyle w:val="CommentReference"/>
        </w:rPr>
        <w:commentReference w:id="19"/>
      </w:r>
      <w:commentRangeEnd w:id="20"/>
      <w:r w:rsidR="00B97542" w:rsidRPr="00544C05">
        <w:rPr>
          <w:rStyle w:val="CommentReference"/>
        </w:rPr>
        <w:commentReference w:id="20"/>
      </w:r>
      <w:r w:rsidR="007C5E15" w:rsidRPr="00544C05">
        <w:t>the "</w:t>
      </w:r>
      <w:proofErr w:type="spellStart"/>
      <w:r w:rsidR="007C5E15" w:rsidRPr="00544C05">
        <w:t>PhysicalItem</w:t>
      </w:r>
      <w:proofErr w:type="spellEnd"/>
      <w:r w:rsidR="007C5E15" w:rsidRPr="00544C05">
        <w:t>" resource. The same for immunization.</w:t>
      </w:r>
      <w:bookmarkEnd w:id="18"/>
      <w:r w:rsidR="00F64A8D" w:rsidRPr="00544C05">
        <w:t xml:space="preserve"> Note: this seems already the direction taken in the CI version of the Medication resource.</w:t>
      </w:r>
    </w:p>
    <w:p w:rsidR="007C5E15" w:rsidRPr="00544C05" w:rsidRDefault="007C5E15" w:rsidP="007C5E15">
      <w:pPr>
        <w:pStyle w:val="ListParagraph"/>
        <w:numPr>
          <w:ilvl w:val="0"/>
          <w:numId w:val="3"/>
        </w:numPr>
      </w:pPr>
      <w:commentRangeStart w:id="21"/>
      <w:commentRangeStart w:id="22"/>
      <w:r w:rsidRPr="00544C05">
        <w:rPr>
          <w:b/>
          <w:u w:val="single"/>
        </w:rPr>
        <w:t xml:space="preserve">Do not attempt to enumerate the statuses of the order or </w:t>
      </w:r>
      <w:proofErr w:type="gramStart"/>
      <w:r w:rsidRPr="00544C05">
        <w:rPr>
          <w:b/>
          <w:u w:val="single"/>
        </w:rPr>
        <w:t>the dispense</w:t>
      </w:r>
      <w:commentRangeEnd w:id="21"/>
      <w:proofErr w:type="gramEnd"/>
      <w:r w:rsidR="004D194B" w:rsidRPr="00544C05">
        <w:rPr>
          <w:rStyle w:val="CommentReference"/>
        </w:rPr>
        <w:commentReference w:id="21"/>
      </w:r>
      <w:commentRangeEnd w:id="22"/>
      <w:r w:rsidR="00B97542" w:rsidRPr="00544C05">
        <w:rPr>
          <w:rStyle w:val="CommentReference"/>
        </w:rPr>
        <w:commentReference w:id="22"/>
      </w:r>
      <w:r w:rsidRPr="00544C05">
        <w:t xml:space="preserve">. Example status like "order pending approval" or "resupply from manufacturer pending" are common and a standard cannot enumerate that. A standard should define that a status is needed, but not try to harmonize workflows by enumerating statuses). It is possible to enumerate the statuses of the order entry (pending, submitted…), but not the status of the workflows which are </w:t>
      </w:r>
      <w:commentRangeStart w:id="23"/>
      <w:r w:rsidRPr="00544C05">
        <w:t>uncountable</w:t>
      </w:r>
      <w:commentRangeEnd w:id="23"/>
      <w:r w:rsidR="003C4FA2" w:rsidRPr="00544C05">
        <w:rPr>
          <w:rStyle w:val="CommentReference"/>
        </w:rPr>
        <w:commentReference w:id="23"/>
      </w:r>
      <w:r w:rsidRPr="00544C05">
        <w:t>.</w:t>
      </w:r>
    </w:p>
    <w:p w:rsidR="007C5E15" w:rsidRPr="00544C05" w:rsidRDefault="007C5E15" w:rsidP="007C5E15">
      <w:bookmarkStart w:id="24" w:name="_GoBack"/>
      <w:bookmarkEnd w:id="24"/>
    </w:p>
    <w:p w:rsidR="007C5E15" w:rsidRPr="00544C05" w:rsidRDefault="007C5E15" w:rsidP="007C5E15">
      <w:r w:rsidRPr="00544C05">
        <w:t xml:space="preserve">Note: </w:t>
      </w:r>
    </w:p>
    <w:p w:rsidR="007C5E15" w:rsidRDefault="007C5E15" w:rsidP="007C5E15">
      <w:r w:rsidRPr="00544C05">
        <w:rPr>
          <w:rPrChange w:id="25" w:author="Jose Costa Teixeira" w:date="2015-03-10T23:02:00Z">
            <w:rPr/>
          </w:rPrChange>
        </w:rPr>
        <w:t>This is for the ordering and delivery of items. A full logistics flow requires 2 additional concepts besides this: Product data (Catalog) and Inventory (stock status…). These are to be addressed separately but in articulation. The changes suggested do not conflict or overlap with those additional concepts to cover.</w:t>
      </w:r>
    </w:p>
    <w:p w:rsidR="00544C05" w:rsidRDefault="00544C05">
      <w:r>
        <w:br w:type="page"/>
      </w:r>
    </w:p>
    <w:p w:rsidR="00210C29" w:rsidRDefault="00210C29" w:rsidP="00210C29">
      <w:r>
        <w:lastRenderedPageBreak/>
        <w:t xml:space="preserve">Example of a </w:t>
      </w:r>
      <w:ins w:id="26" w:author="Jose Costa Teixeira" w:date="2015-03-10T23:00:00Z">
        <w:r w:rsidR="00544C05">
          <w:t xml:space="preserve">standard </w:t>
        </w:r>
        <w:proofErr w:type="gramStart"/>
        <w:r w:rsidR="00544C05">
          <w:t xml:space="preserve">extension </w:t>
        </w:r>
      </w:ins>
      <w:r>
        <w:t xml:space="preserve"> used</w:t>
      </w:r>
      <w:proofErr w:type="gramEnd"/>
      <w:r>
        <w:t xml:space="preserve"> to provide attributes of the physical items:</w:t>
      </w:r>
    </w:p>
    <w:p w:rsidR="00210C29" w:rsidRDefault="00210C29" w:rsidP="00210C29">
      <w:r>
        <w:t>In several resources (the ones mentioning physical products), GS1 has the element "</w:t>
      </w:r>
      <w:proofErr w:type="spellStart"/>
      <w:r>
        <w:t>TransactionalItemData</w:t>
      </w:r>
      <w:proofErr w:type="spellEnd"/>
      <w:r>
        <w:t>". This is reused in the relevant messages.</w:t>
      </w:r>
    </w:p>
    <w:p w:rsidR="00210C29" w:rsidRDefault="00210C29" w:rsidP="00210C29">
      <w:r>
        <w:t xml:space="preserve">Each message contains a GTIN (elsewhere) but, when the message refers to physical items, it also includes the </w:t>
      </w:r>
      <w:proofErr w:type="spellStart"/>
      <w:r>
        <w:t>TransactionalItemData</w:t>
      </w:r>
      <w:proofErr w:type="spellEnd"/>
      <w:r>
        <w:t>.</w:t>
      </w:r>
    </w:p>
    <w:p w:rsidR="00210C29" w:rsidRDefault="00210C29" w:rsidP="00210C29">
      <w:r w:rsidRPr="00210C29">
        <w:rPr>
          <w:noProof/>
        </w:rPr>
        <w:drawing>
          <wp:inline distT="0" distB="0" distL="0" distR="0" wp14:anchorId="3C0EA4AF" wp14:editId="18D0A877">
            <wp:extent cx="5820587" cy="4324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20587" cy="4324954"/>
                    </a:xfrm>
                    <a:prstGeom prst="rect">
                      <a:avLst/>
                    </a:prstGeom>
                  </pic:spPr>
                </pic:pic>
              </a:graphicData>
            </a:graphic>
          </wp:inline>
        </w:drawing>
      </w:r>
    </w:p>
    <w:p w:rsidR="00C20423" w:rsidRPr="00B12BBF" w:rsidRDefault="00210C29" w:rsidP="00283A12">
      <w:pPr>
        <w:rPr>
          <w:i/>
        </w:rPr>
      </w:pPr>
      <w:r w:rsidRPr="00210C29">
        <w:rPr>
          <w:noProof/>
        </w:rPr>
        <w:lastRenderedPageBreak/>
        <w:drawing>
          <wp:inline distT="0" distB="0" distL="0" distR="0" wp14:anchorId="7795B382" wp14:editId="45146967">
            <wp:extent cx="5943600" cy="363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35375"/>
                    </a:xfrm>
                    <a:prstGeom prst="rect">
                      <a:avLst/>
                    </a:prstGeom>
                  </pic:spPr>
                </pic:pic>
              </a:graphicData>
            </a:graphic>
          </wp:inline>
        </w:drawing>
      </w:r>
    </w:p>
    <w:sectPr w:rsidR="00C20423" w:rsidRPr="00B12BBF" w:rsidSect="00887464">
      <w:footerReference w:type="default" r:id="rId15"/>
      <w:pgSz w:w="12240" w:h="15840"/>
      <w:pgMar w:top="1440" w:right="1440" w:bottom="1135" w:left="1440" w:header="72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ric Haas" w:date="2015-02-22T19:35:00Z" w:initials="Eh">
    <w:p w:rsidR="00763D06" w:rsidRDefault="00763D06">
      <w:pPr>
        <w:pStyle w:val="CommentText"/>
      </w:pPr>
      <w:r>
        <w:rPr>
          <w:rStyle w:val="CommentReference"/>
        </w:rPr>
        <w:annotationRef/>
      </w:r>
      <w:r>
        <w:t xml:space="preserve">How about a FDA </w:t>
      </w:r>
      <w:proofErr w:type="gramStart"/>
      <w:r>
        <w:t>UDI ?</w:t>
      </w:r>
      <w:proofErr w:type="gramEnd"/>
    </w:p>
  </w:comment>
  <w:comment w:id="3" w:author="Jose Costa Teixeira" w:date="2015-02-22T19:35:00Z" w:initials="JCT">
    <w:p w:rsidR="00763D06" w:rsidRDefault="00763D06">
      <w:pPr>
        <w:pStyle w:val="CommentText"/>
      </w:pPr>
      <w:r>
        <w:rPr>
          <w:rStyle w:val="CommentReference"/>
        </w:rPr>
        <w:annotationRef/>
      </w:r>
      <w:r>
        <w:t>This is one of the goals: the FDA UDI identifies one unique instance. The UDI contains the product type identifier, like the GTIN, AND the unique values that are for the physical instance. The GS1 barcode is the same: one part is the attribute (ID) of the product type, another is the attributes of product instance (lot, serial, expiry)</w:t>
      </w:r>
    </w:p>
  </w:comment>
  <w:comment w:id="4" w:author="Eric Haas" w:date="2015-02-22T19:35:00Z" w:initials="Eh">
    <w:p w:rsidR="00763D06" w:rsidRDefault="00763D06">
      <w:pPr>
        <w:pStyle w:val="CommentText"/>
      </w:pPr>
      <w:r>
        <w:rPr>
          <w:rStyle w:val="CommentReference"/>
        </w:rPr>
        <w:annotationRef/>
      </w:r>
      <w:r>
        <w:t>I understand this same discussion for Device and using UDIs</w:t>
      </w:r>
    </w:p>
  </w:comment>
  <w:comment w:id="5" w:author="Jose Costa Teixeira" w:date="2015-02-22T19:35:00Z" w:initials="JCT">
    <w:p w:rsidR="00763D06" w:rsidRDefault="00763D06">
      <w:pPr>
        <w:pStyle w:val="CommentText"/>
      </w:pPr>
      <w:r>
        <w:rPr>
          <w:rStyle w:val="CommentReference"/>
        </w:rPr>
        <w:annotationRef/>
      </w:r>
      <w:r>
        <w:t xml:space="preserve">Of course. When we order a device, we typically ask for "a stent of type XXX, GTIN YYY" - a product type. Not for a lot and expiry. When the device is delivered, used, </w:t>
      </w:r>
      <w:proofErr w:type="spellStart"/>
      <w:r>
        <w:t>etc</w:t>
      </w:r>
      <w:proofErr w:type="spellEnd"/>
      <w:r>
        <w:t xml:space="preserve">, then we are no longer talking about device type, but a specific physical device. </w:t>
      </w:r>
      <w:r>
        <w:rPr>
          <w:vanish/>
        </w:rPr>
        <w:t>?one lot number and answer with this is: How do we identify when we deliver 5 items of the same type, when 2 of them havealItemD</w:t>
      </w:r>
    </w:p>
    <w:p w:rsidR="00763D06" w:rsidRDefault="00763D06">
      <w:pPr>
        <w:pStyle w:val="CommentText"/>
      </w:pPr>
      <w:r>
        <w:t xml:space="preserve">This is like the cars: When we order a car, we select the brand and model etc. When </w:t>
      </w:r>
      <w:proofErr w:type="spellStart"/>
      <w:r>
        <w:t>chosing</w:t>
      </w:r>
      <w:proofErr w:type="spellEnd"/>
      <w:r>
        <w:t xml:space="preserve"> a specific car from the models that fit our criteria, we then have the plate number and unique vehicle identification number. </w:t>
      </w:r>
    </w:p>
    <w:p w:rsidR="00763D06" w:rsidRDefault="00763D06">
      <w:pPr>
        <w:pStyle w:val="CommentText"/>
      </w:pPr>
      <w:r>
        <w:t>Putting VIN and license plate in the manufacturer's catalog does not make sense.   The VIN only applies for inventory items.</w:t>
      </w:r>
    </w:p>
  </w:comment>
  <w:comment w:id="6" w:author="Eric Haas" w:date="2015-02-22T19:35:00Z" w:initials="Eh">
    <w:p w:rsidR="00763D06" w:rsidRDefault="00763D06">
      <w:pPr>
        <w:pStyle w:val="CommentText"/>
      </w:pPr>
      <w:r>
        <w:rPr>
          <w:rStyle w:val="CommentReference"/>
        </w:rPr>
        <w:annotationRef/>
      </w:r>
      <w:r>
        <w:t xml:space="preserve">What would really help me would be whether is better to modify /change the existing resource or build from scratch so can start drafting new </w:t>
      </w:r>
      <w:proofErr w:type="spellStart"/>
      <w:r>
        <w:t>resourcs</w:t>
      </w:r>
      <w:proofErr w:type="spellEnd"/>
      <w:r>
        <w:t xml:space="preserve"> right away.</w:t>
      </w:r>
    </w:p>
  </w:comment>
  <w:comment w:id="7" w:author="Jose Costa Teixeira" w:date="2015-02-22T19:35:00Z" w:initials="JCT">
    <w:p w:rsidR="00763D06" w:rsidRDefault="00763D06">
      <w:pPr>
        <w:pStyle w:val="CommentText"/>
      </w:pPr>
      <w:r>
        <w:rPr>
          <w:rStyle w:val="CommentReference"/>
        </w:rPr>
        <w:annotationRef/>
      </w:r>
      <w:r>
        <w:t xml:space="preserve">Start from scratch. Some of </w:t>
      </w:r>
      <w:proofErr w:type="spellStart"/>
      <w:r>
        <w:t>of</w:t>
      </w:r>
      <w:proofErr w:type="spellEnd"/>
      <w:r>
        <w:t xml:space="preserve"> the concepts may be reused, but I am convinced that starting from scratch saves time at this moment.</w:t>
      </w:r>
    </w:p>
    <w:p w:rsidR="00763D06" w:rsidRDefault="00763D06">
      <w:pPr>
        <w:pStyle w:val="CommentText"/>
      </w:pPr>
      <w:r>
        <w:t>Note that "starting from scratch" does not mean redoing the analysis. IT means starting the implementation from scratch.</w:t>
      </w:r>
    </w:p>
  </w:comment>
  <w:comment w:id="11" w:author="Eric Haas" w:date="2015-02-22T19:35:00Z" w:initials="Eh">
    <w:p w:rsidR="00763D06" w:rsidRDefault="00763D06">
      <w:pPr>
        <w:pStyle w:val="CommentText"/>
      </w:pPr>
      <w:r>
        <w:rPr>
          <w:rStyle w:val="CommentReference"/>
        </w:rPr>
        <w:annotationRef/>
      </w:r>
      <w:r>
        <w:t>Need to discuss this with other workgroups.  I think your example should be handled under the Medication resources</w:t>
      </w:r>
    </w:p>
  </w:comment>
  <w:comment w:id="12" w:author="Jose Costa Teixeira" w:date="2015-02-22T19:35:00Z" w:initials="JCT">
    <w:p w:rsidR="00763D06" w:rsidRDefault="00763D06">
      <w:pPr>
        <w:pStyle w:val="CommentText"/>
      </w:pPr>
      <w:r>
        <w:rPr>
          <w:rStyle w:val="CommentReference"/>
        </w:rPr>
        <w:annotationRef/>
      </w:r>
      <w:r>
        <w:t>OK, you decide on the timing of that. I am in Pharmacy as well, so I can explain. The last time I tried to explain, this seemed a bit off topic.</w:t>
      </w:r>
    </w:p>
  </w:comment>
  <w:comment w:id="14" w:author="Eric Haas" w:date="2015-02-23T09:20:00Z" w:initials="Eh">
    <w:p w:rsidR="00763D06" w:rsidRDefault="00763D06">
      <w:pPr>
        <w:pStyle w:val="CommentText"/>
      </w:pPr>
      <w:r>
        <w:rPr>
          <w:rStyle w:val="CommentReference"/>
        </w:rPr>
        <w:annotationRef/>
      </w:r>
      <w:r>
        <w:t>The boundaries between this and the Device resource need to be enumerated?  Can’t it be call just Supply?</w:t>
      </w:r>
    </w:p>
  </w:comment>
  <w:comment w:id="15" w:author="Jose Costa Teixeira" w:date="2015-02-22T19:35:00Z" w:initials="JCT">
    <w:p w:rsidR="00763D06" w:rsidRDefault="00763D06">
      <w:pPr>
        <w:pStyle w:val="CommentText"/>
      </w:pPr>
      <w:r>
        <w:rPr>
          <w:rStyle w:val="CommentReference"/>
        </w:rPr>
        <w:annotationRef/>
      </w:r>
      <w:r>
        <w:t xml:space="preserve">If I understand your point: I think calling it supply would be a step back. </w:t>
      </w:r>
    </w:p>
    <w:p w:rsidR="00763D06" w:rsidRDefault="00763D06">
      <w:pPr>
        <w:pStyle w:val="CommentText"/>
      </w:pPr>
      <w:r>
        <w:t xml:space="preserve">The issue we need to solve: When we are talking about "a physical item" we have attributes that belong there (like the license plate and VIN). Creating a resource with these attributes would make it very simple. This would be needed for Medication and for Devices. </w:t>
      </w:r>
    </w:p>
    <w:p w:rsidR="00763D06" w:rsidRDefault="00763D06">
      <w:pPr>
        <w:pStyle w:val="CommentText"/>
      </w:pPr>
      <w:r>
        <w:t xml:space="preserve">In short: During an order, we have a Medication resource. When the order is dispensed, if we only want to say what kind of product is dispensed, we use the Medication Resource. </w:t>
      </w:r>
    </w:p>
    <w:p w:rsidR="00763D06" w:rsidRDefault="00763D06">
      <w:pPr>
        <w:pStyle w:val="CommentText"/>
      </w:pPr>
      <w:r>
        <w:t>If we want to provide the attributes of the item dispensed (lot, serial, expiry) then we could simply append (link or reference) the new resource that contains the attributes of the physical item. This avoids contaminating the clinical order with the supply aspects.</w:t>
      </w:r>
    </w:p>
  </w:comment>
  <w:comment w:id="16" w:author="Jose Costa Teixeira" w:date="2015-02-22T19:35:00Z" w:initials="JCT">
    <w:p w:rsidR="00763D06" w:rsidRDefault="00763D06">
      <w:pPr>
        <w:pStyle w:val="CommentText"/>
      </w:pPr>
      <w:r>
        <w:rPr>
          <w:rStyle w:val="CommentReference"/>
        </w:rPr>
        <w:annotationRef/>
      </w:r>
      <w:r>
        <w:t>We could call it "</w:t>
      </w:r>
      <w:proofErr w:type="spellStart"/>
      <w:r>
        <w:t>suppliedItem</w:t>
      </w:r>
      <w:proofErr w:type="spellEnd"/>
      <w:r>
        <w:t>" but that will induce confusion IMO. Because we also can return or recall physical items, so the "supply" word would be misleading.</w:t>
      </w:r>
    </w:p>
  </w:comment>
  <w:comment w:id="17" w:author="Jose Costa Teixeira" w:date="2015-02-22T19:36:00Z" w:initials="JCT">
    <w:p w:rsidR="00763D06" w:rsidRDefault="00763D06">
      <w:pPr>
        <w:pStyle w:val="CommentText"/>
      </w:pPr>
      <w:r>
        <w:rPr>
          <w:rStyle w:val="CommentReference"/>
        </w:rPr>
        <w:annotationRef/>
      </w:r>
      <w:r>
        <w:t>One key question to answer with this is: How do we identify when we deliver 5 items of the same type, when 2 of them have one lot number and 3 another lot?</w:t>
      </w:r>
    </w:p>
  </w:comment>
  <w:comment w:id="19" w:author="Eric Haas" w:date="2015-02-22T19:35:00Z" w:initials="Eh">
    <w:p w:rsidR="00763D06" w:rsidRDefault="00763D06">
      <w:pPr>
        <w:pStyle w:val="CommentText"/>
      </w:pPr>
      <w:r>
        <w:rPr>
          <w:rStyle w:val="CommentReference"/>
        </w:rPr>
        <w:annotationRef/>
      </w:r>
      <w:r>
        <w:t xml:space="preserve">What do you mean by the term </w:t>
      </w:r>
      <w:proofErr w:type="gramStart"/>
      <w:r>
        <w:t>‘append’  -</w:t>
      </w:r>
      <w:proofErr w:type="gramEnd"/>
      <w:r>
        <w:t xml:space="preserve">  a link or reference to this resource?</w:t>
      </w:r>
    </w:p>
  </w:comment>
  <w:comment w:id="20" w:author="Jose Costa Teixeira" w:date="2015-02-22T19:35:00Z" w:initials="JCT">
    <w:p w:rsidR="00763D06" w:rsidRDefault="00763D06">
      <w:pPr>
        <w:pStyle w:val="CommentText"/>
      </w:pPr>
      <w:r>
        <w:rPr>
          <w:rStyle w:val="CommentReference"/>
        </w:rPr>
        <w:annotationRef/>
      </w:r>
      <w:r>
        <w:t>If link==reference, then yes.</w:t>
      </w:r>
    </w:p>
    <w:p w:rsidR="00763D06" w:rsidRDefault="00763D06">
      <w:pPr>
        <w:pStyle w:val="CommentText"/>
      </w:pPr>
      <w:r>
        <w:t>If link</w:t>
      </w:r>
      <w:proofErr w:type="gramStart"/>
      <w:r>
        <w:t>!=</w:t>
      </w:r>
      <w:proofErr w:type="gramEnd"/>
      <w:r>
        <w:t>reference, then you choose. The key is to have a way to add those attributes to an existing resource.</w:t>
      </w:r>
    </w:p>
  </w:comment>
  <w:comment w:id="21" w:author="Eric Haas" w:date="2015-02-22T19:35:00Z" w:initials="Eh">
    <w:p w:rsidR="00763D06" w:rsidRDefault="00763D06">
      <w:pPr>
        <w:pStyle w:val="CommentText"/>
      </w:pPr>
      <w:r>
        <w:rPr>
          <w:rStyle w:val="CommentReference"/>
        </w:rPr>
        <w:annotationRef/>
      </w:r>
      <w:r>
        <w:t>OK I guess – I not clear on this and will defer to your opinion.</w:t>
      </w:r>
    </w:p>
  </w:comment>
  <w:comment w:id="22" w:author="Jose Costa Teixeira" w:date="2015-03-10T23:05:00Z" w:initials="JCT">
    <w:p w:rsidR="00763D06" w:rsidRDefault="00763D06">
      <w:pPr>
        <w:pStyle w:val="CommentText"/>
      </w:pPr>
      <w:r>
        <w:rPr>
          <w:rStyle w:val="CommentReference"/>
        </w:rPr>
        <w:annotationRef/>
      </w:r>
      <w:r>
        <w:t>Thank you. I can of course provide examples. W</w:t>
      </w:r>
      <w:r w:rsidR="00544C05">
        <w:t xml:space="preserve">hen deciding what to put on a standard, I see </w:t>
      </w:r>
      <w:r>
        <w:t>three levels:  Some things are supposed not to change, so we make standards. Other things are supposed to change for each different implementation.</w:t>
      </w:r>
      <w:r w:rsidR="00544C05">
        <w:t xml:space="preserve"> So the standards should support, not enumerate.</w:t>
      </w:r>
      <w:r>
        <w:t xml:space="preserve"> Other things change at runtime. </w:t>
      </w:r>
      <w:r w:rsidR="00544C05">
        <w:t xml:space="preserve">So the standards cannot enumerate. </w:t>
      </w:r>
      <w:r>
        <w:t xml:space="preserve">The number of status in an order </w:t>
      </w:r>
      <w:r w:rsidR="00544C05">
        <w:t xml:space="preserve">is one of those things that </w:t>
      </w:r>
      <w:r>
        <w:t xml:space="preserve">changes at runtime. Just think of an order that goes wrong (no supply, meanwhile there is a recall, items are lost)... Or we can have a partial dispense, and it does not mean that the dispense is incomplete. IT may be complete even if not fully dispensed, or it may be "complete until stock replenishment"... It should be visible that the amount of status can easily be quite big. </w:t>
      </w:r>
    </w:p>
  </w:comment>
  <w:comment w:id="23" w:author="Eric Haas" w:date="2015-02-22T19:35:00Z" w:initials="Eh">
    <w:p w:rsidR="00763D06" w:rsidRDefault="00763D06">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1FD" w:rsidRDefault="00EE01FD" w:rsidP="00887464">
      <w:pPr>
        <w:spacing w:after="0" w:line="240" w:lineRule="auto"/>
      </w:pPr>
      <w:r>
        <w:separator/>
      </w:r>
    </w:p>
  </w:endnote>
  <w:endnote w:type="continuationSeparator" w:id="0">
    <w:p w:rsidR="00EE01FD" w:rsidRDefault="00EE01FD" w:rsidP="0088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06" w:rsidRDefault="00763D06">
    <w:pPr>
      <w:pStyle w:val="Footer"/>
      <w:rPr>
        <w:rFonts w:ascii="Verdana" w:hAnsi="Verdana" w:cs="Arial"/>
        <w:noProof/>
        <w:color w:val="000000"/>
        <w:sz w:val="20"/>
        <w:szCs w:val="20"/>
      </w:rPr>
    </w:pPr>
  </w:p>
  <w:p w:rsidR="00763D06" w:rsidRDefault="00763D06">
    <w:pPr>
      <w:pStyle w:val="Footer"/>
      <w:rPr>
        <w:rFonts w:ascii="Verdana" w:hAnsi="Verdana" w:cs="Arial"/>
        <w:noProof/>
        <w:color w:val="000000"/>
        <w:sz w:val="20"/>
        <w:szCs w:val="20"/>
      </w:rPr>
    </w:pPr>
    <w:r>
      <w:rPr>
        <w:rFonts w:ascii="Verdana" w:hAnsi="Verdana" w:cs="Arial"/>
        <w:noProof/>
        <w:color w:val="000000"/>
        <w:sz w:val="20"/>
        <w:szCs w:val="20"/>
      </w:rPr>
      <w:drawing>
        <wp:anchor distT="0" distB="0" distL="114300" distR="114300" simplePos="0" relativeHeight="251659264" behindDoc="1" locked="0" layoutInCell="1" allowOverlap="1">
          <wp:simplePos x="0" y="0"/>
          <wp:positionH relativeFrom="column">
            <wp:posOffset>-1015737</wp:posOffset>
          </wp:positionH>
          <wp:positionV relativeFrom="paragraph">
            <wp:posOffset>6350</wp:posOffset>
          </wp:positionV>
          <wp:extent cx="7914289" cy="630621"/>
          <wp:effectExtent l="0" t="0" r="0" b="0"/>
          <wp:wrapNone/>
          <wp:docPr id="2" name="Picture 2" descr="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a"/>
                  <pic:cNvPicPr>
                    <a:picLocks noChangeAspect="1" noChangeArrowheads="1"/>
                  </pic:cNvPicPr>
                </pic:nvPicPr>
                <pic:blipFill rotWithShape="1">
                  <a:blip r:embed="rId1" cstate="screen">
                    <a:lum bright="18000" contrast="-12000"/>
                    <a:extLst>
                      <a:ext uri="{28A0092B-C50C-407E-A947-70E740481C1C}">
                        <a14:useLocalDpi xmlns:a14="http://schemas.microsoft.com/office/drawing/2010/main"/>
                      </a:ext>
                    </a:extLst>
                  </a:blip>
                  <a:srcRect/>
                  <a:stretch/>
                </pic:blipFill>
                <pic:spPr bwMode="auto">
                  <a:xfrm>
                    <a:off x="0" y="0"/>
                    <a:ext cx="7914289" cy="630621"/>
                  </a:xfrm>
                  <a:prstGeom prst="rect">
                    <a:avLst/>
                  </a:prstGeom>
                  <a:noFill/>
                  <a:ln>
                    <a:noFill/>
                  </a:ln>
                  <a:extLst>
                    <a:ext uri="{53640926-AAD7-44D8-BBD7-CCE9431645EC}">
                      <a14:shadowObscured xmlns:a14="http://schemas.microsoft.com/office/drawing/2010/main"/>
                    </a:ext>
                  </a:extLst>
                </pic:spPr>
              </pic:pic>
            </a:graphicData>
          </a:graphic>
        </wp:anchor>
      </w:drawing>
    </w:r>
  </w:p>
  <w:p w:rsidR="00763D06" w:rsidRPr="00887464" w:rsidRDefault="00763D06">
    <w:pPr>
      <w:pStyle w:val="Footer"/>
      <w:rPr>
        <w:lang w:val="pt-PT"/>
      </w:rPr>
    </w:pPr>
  </w:p>
  <w:p w:rsidR="00763D06" w:rsidRPr="00887464" w:rsidRDefault="00763D06" w:rsidP="00887464">
    <w:pPr>
      <w:tabs>
        <w:tab w:val="center" w:pos="4820"/>
        <w:tab w:val="right" w:pos="9498"/>
      </w:tabs>
      <w:ind w:left="-426"/>
      <w:jc w:val="center"/>
      <w:rPr>
        <w:rFonts w:ascii="Verdana" w:hAnsi="Verdana" w:cs="Arial"/>
        <w:color w:val="000000"/>
        <w:sz w:val="20"/>
        <w:szCs w:val="20"/>
        <w:lang w:val="pt-PT"/>
      </w:rPr>
    </w:pPr>
    <w:r>
      <w:rPr>
        <w:rStyle w:val="PageNumber"/>
        <w:rFonts w:ascii="Verdana" w:hAnsi="Verdana" w:cs="Arial"/>
        <w:color w:val="000000"/>
        <w:sz w:val="20"/>
        <w:szCs w:val="20"/>
        <w:lang w:val="pt-PT"/>
      </w:rPr>
      <w:t>JCT</w:t>
    </w:r>
    <w:r>
      <w:rPr>
        <w:rStyle w:val="PageNumber"/>
        <w:rFonts w:ascii="Verdana" w:hAnsi="Verdana" w:cs="Arial"/>
        <w:color w:val="000000"/>
        <w:sz w:val="20"/>
        <w:szCs w:val="20"/>
        <w:lang w:val="pt-PT"/>
      </w:rPr>
      <w:tab/>
    </w:r>
    <w:r>
      <w:rPr>
        <w:rStyle w:val="PageNumber"/>
        <w:rFonts w:ascii="Verdana" w:hAnsi="Verdana" w:cs="Arial"/>
        <w:color w:val="000000"/>
        <w:sz w:val="20"/>
        <w:szCs w:val="20"/>
        <w:lang w:val="pt-PT"/>
      </w:rPr>
      <w:tab/>
      <w:t>22-02-2015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1FD" w:rsidRDefault="00EE01FD" w:rsidP="00887464">
      <w:pPr>
        <w:spacing w:after="0" w:line="240" w:lineRule="auto"/>
      </w:pPr>
      <w:r>
        <w:separator/>
      </w:r>
    </w:p>
  </w:footnote>
  <w:footnote w:type="continuationSeparator" w:id="0">
    <w:p w:rsidR="00EE01FD" w:rsidRDefault="00EE01FD" w:rsidP="00887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E54"/>
    <w:multiLevelType w:val="hybridMultilevel"/>
    <w:tmpl w:val="81005776"/>
    <w:lvl w:ilvl="0" w:tplc="5B4E2CA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52DA8"/>
    <w:multiLevelType w:val="hybridMultilevel"/>
    <w:tmpl w:val="F2D0D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161B7"/>
    <w:multiLevelType w:val="hybridMultilevel"/>
    <w:tmpl w:val="DFFA2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08"/>
    <w:rsid w:val="00012F1C"/>
    <w:rsid w:val="000B3C43"/>
    <w:rsid w:val="001247EA"/>
    <w:rsid w:val="001446F5"/>
    <w:rsid w:val="001516F2"/>
    <w:rsid w:val="00153602"/>
    <w:rsid w:val="00153A05"/>
    <w:rsid w:val="001B0BC4"/>
    <w:rsid w:val="001F652C"/>
    <w:rsid w:val="00210C29"/>
    <w:rsid w:val="00250B0F"/>
    <w:rsid w:val="00255CB5"/>
    <w:rsid w:val="00283A12"/>
    <w:rsid w:val="002D1A5D"/>
    <w:rsid w:val="00314C3D"/>
    <w:rsid w:val="00331FE1"/>
    <w:rsid w:val="00332189"/>
    <w:rsid w:val="00367ED2"/>
    <w:rsid w:val="003C4FA2"/>
    <w:rsid w:val="003E0975"/>
    <w:rsid w:val="003F6ADE"/>
    <w:rsid w:val="00416682"/>
    <w:rsid w:val="0045717E"/>
    <w:rsid w:val="00477D08"/>
    <w:rsid w:val="00483C11"/>
    <w:rsid w:val="004A3243"/>
    <w:rsid w:val="004A6E6D"/>
    <w:rsid w:val="004D194B"/>
    <w:rsid w:val="00544C05"/>
    <w:rsid w:val="00573669"/>
    <w:rsid w:val="00573859"/>
    <w:rsid w:val="005B2D85"/>
    <w:rsid w:val="005F4914"/>
    <w:rsid w:val="0066348C"/>
    <w:rsid w:val="0066357C"/>
    <w:rsid w:val="006F3D1F"/>
    <w:rsid w:val="00711EB2"/>
    <w:rsid w:val="00763D06"/>
    <w:rsid w:val="0077398B"/>
    <w:rsid w:val="007C5E15"/>
    <w:rsid w:val="007E338D"/>
    <w:rsid w:val="007F1FD9"/>
    <w:rsid w:val="00887464"/>
    <w:rsid w:val="008F36E5"/>
    <w:rsid w:val="00930D0E"/>
    <w:rsid w:val="00941ABA"/>
    <w:rsid w:val="00947BE5"/>
    <w:rsid w:val="00963095"/>
    <w:rsid w:val="00986E0A"/>
    <w:rsid w:val="009A1250"/>
    <w:rsid w:val="009D3E95"/>
    <w:rsid w:val="009E6D93"/>
    <w:rsid w:val="009F323A"/>
    <w:rsid w:val="00A00707"/>
    <w:rsid w:val="00A20CD6"/>
    <w:rsid w:val="00A3058B"/>
    <w:rsid w:val="00A33370"/>
    <w:rsid w:val="00A9545C"/>
    <w:rsid w:val="00AE4E99"/>
    <w:rsid w:val="00AF0617"/>
    <w:rsid w:val="00AF1264"/>
    <w:rsid w:val="00B12BBF"/>
    <w:rsid w:val="00B3107E"/>
    <w:rsid w:val="00B51D87"/>
    <w:rsid w:val="00B536B2"/>
    <w:rsid w:val="00B9512D"/>
    <w:rsid w:val="00B97542"/>
    <w:rsid w:val="00BB6405"/>
    <w:rsid w:val="00BD526F"/>
    <w:rsid w:val="00BF0953"/>
    <w:rsid w:val="00C051A3"/>
    <w:rsid w:val="00C20423"/>
    <w:rsid w:val="00CA1F50"/>
    <w:rsid w:val="00CE5279"/>
    <w:rsid w:val="00D22C89"/>
    <w:rsid w:val="00D41C31"/>
    <w:rsid w:val="00D634DE"/>
    <w:rsid w:val="00DA602E"/>
    <w:rsid w:val="00E07137"/>
    <w:rsid w:val="00E15779"/>
    <w:rsid w:val="00E46CB1"/>
    <w:rsid w:val="00EB79B5"/>
    <w:rsid w:val="00EC6185"/>
    <w:rsid w:val="00EE01FD"/>
    <w:rsid w:val="00F629E7"/>
    <w:rsid w:val="00F64A8D"/>
    <w:rsid w:val="00F801B6"/>
    <w:rsid w:val="00FF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BF"/>
  </w:style>
  <w:style w:type="paragraph" w:styleId="Heading1">
    <w:name w:val="heading 1"/>
    <w:basedOn w:val="Normal"/>
    <w:next w:val="Normal"/>
    <w:link w:val="Heading1Char"/>
    <w:uiPriority w:val="9"/>
    <w:qFormat/>
    <w:rsid w:val="00B12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64"/>
  </w:style>
  <w:style w:type="paragraph" w:styleId="Footer">
    <w:name w:val="footer"/>
    <w:basedOn w:val="Normal"/>
    <w:link w:val="FooterChar"/>
    <w:uiPriority w:val="99"/>
    <w:unhideWhenUsed/>
    <w:rsid w:val="00887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64"/>
  </w:style>
  <w:style w:type="paragraph" w:styleId="BalloonText">
    <w:name w:val="Balloon Text"/>
    <w:basedOn w:val="Normal"/>
    <w:link w:val="BalloonTextChar"/>
    <w:uiPriority w:val="99"/>
    <w:semiHidden/>
    <w:unhideWhenUsed/>
    <w:rsid w:val="0088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64"/>
    <w:rPr>
      <w:rFonts w:ascii="Tahoma" w:hAnsi="Tahoma" w:cs="Tahoma"/>
      <w:sz w:val="16"/>
      <w:szCs w:val="16"/>
    </w:rPr>
  </w:style>
  <w:style w:type="character" w:styleId="PageNumber">
    <w:name w:val="page number"/>
    <w:basedOn w:val="DefaultParagraphFont"/>
    <w:rsid w:val="00887464"/>
  </w:style>
  <w:style w:type="character" w:customStyle="1" w:styleId="Heading1Char">
    <w:name w:val="Heading 1 Char"/>
    <w:basedOn w:val="DefaultParagraphFont"/>
    <w:link w:val="Heading1"/>
    <w:uiPriority w:val="9"/>
    <w:rsid w:val="00B12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B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2BBF"/>
    <w:pPr>
      <w:ind w:left="720"/>
      <w:contextualSpacing/>
    </w:pPr>
  </w:style>
  <w:style w:type="character" w:styleId="Hyperlink">
    <w:name w:val="Hyperlink"/>
    <w:basedOn w:val="DefaultParagraphFont"/>
    <w:uiPriority w:val="99"/>
    <w:unhideWhenUsed/>
    <w:rsid w:val="007C5E15"/>
    <w:rPr>
      <w:color w:val="0000FF" w:themeColor="hyperlink"/>
      <w:u w:val="single"/>
    </w:rPr>
  </w:style>
  <w:style w:type="paragraph" w:styleId="DocumentMap">
    <w:name w:val="Document Map"/>
    <w:basedOn w:val="Normal"/>
    <w:link w:val="DocumentMapChar"/>
    <w:uiPriority w:val="99"/>
    <w:semiHidden/>
    <w:unhideWhenUsed/>
    <w:rsid w:val="00314C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C3D"/>
    <w:rPr>
      <w:rFonts w:ascii="Tahoma" w:hAnsi="Tahoma" w:cs="Tahoma"/>
      <w:sz w:val="16"/>
      <w:szCs w:val="16"/>
    </w:rPr>
  </w:style>
  <w:style w:type="character" w:styleId="CommentReference">
    <w:name w:val="annotation reference"/>
    <w:basedOn w:val="DefaultParagraphFont"/>
    <w:uiPriority w:val="99"/>
    <w:semiHidden/>
    <w:unhideWhenUsed/>
    <w:rsid w:val="0045717E"/>
    <w:rPr>
      <w:sz w:val="16"/>
      <w:szCs w:val="16"/>
    </w:rPr>
  </w:style>
  <w:style w:type="paragraph" w:styleId="CommentText">
    <w:name w:val="annotation text"/>
    <w:basedOn w:val="Normal"/>
    <w:link w:val="CommentTextChar"/>
    <w:uiPriority w:val="99"/>
    <w:semiHidden/>
    <w:unhideWhenUsed/>
    <w:rsid w:val="0045717E"/>
    <w:pPr>
      <w:spacing w:line="240" w:lineRule="auto"/>
    </w:pPr>
    <w:rPr>
      <w:sz w:val="20"/>
      <w:szCs w:val="20"/>
    </w:rPr>
  </w:style>
  <w:style w:type="character" w:customStyle="1" w:styleId="CommentTextChar">
    <w:name w:val="Comment Text Char"/>
    <w:basedOn w:val="DefaultParagraphFont"/>
    <w:link w:val="CommentText"/>
    <w:uiPriority w:val="99"/>
    <w:semiHidden/>
    <w:rsid w:val="0045717E"/>
    <w:rPr>
      <w:sz w:val="20"/>
      <w:szCs w:val="20"/>
    </w:rPr>
  </w:style>
  <w:style w:type="paragraph" w:styleId="CommentSubject">
    <w:name w:val="annotation subject"/>
    <w:basedOn w:val="CommentText"/>
    <w:next w:val="CommentText"/>
    <w:link w:val="CommentSubjectChar"/>
    <w:uiPriority w:val="99"/>
    <w:semiHidden/>
    <w:unhideWhenUsed/>
    <w:rsid w:val="0045717E"/>
    <w:rPr>
      <w:b/>
      <w:bCs/>
    </w:rPr>
  </w:style>
  <w:style w:type="character" w:customStyle="1" w:styleId="CommentSubjectChar">
    <w:name w:val="Comment Subject Char"/>
    <w:basedOn w:val="CommentTextChar"/>
    <w:link w:val="CommentSubject"/>
    <w:uiPriority w:val="99"/>
    <w:semiHidden/>
    <w:rsid w:val="0045717E"/>
    <w:rPr>
      <w:b/>
      <w:bCs/>
      <w:sz w:val="20"/>
      <w:szCs w:val="20"/>
    </w:rPr>
  </w:style>
  <w:style w:type="paragraph" w:styleId="Revision">
    <w:name w:val="Revision"/>
    <w:hidden/>
    <w:uiPriority w:val="99"/>
    <w:semiHidden/>
    <w:rsid w:val="00B97542"/>
    <w:pPr>
      <w:spacing w:after="0" w:line="240" w:lineRule="auto"/>
    </w:pPr>
  </w:style>
  <w:style w:type="table" w:styleId="TableGrid">
    <w:name w:val="Table Grid"/>
    <w:basedOn w:val="TableNormal"/>
    <w:uiPriority w:val="59"/>
    <w:rsid w:val="00B95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166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BF"/>
  </w:style>
  <w:style w:type="paragraph" w:styleId="Heading1">
    <w:name w:val="heading 1"/>
    <w:basedOn w:val="Normal"/>
    <w:next w:val="Normal"/>
    <w:link w:val="Heading1Char"/>
    <w:uiPriority w:val="9"/>
    <w:qFormat/>
    <w:rsid w:val="00B12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64"/>
  </w:style>
  <w:style w:type="paragraph" w:styleId="Footer">
    <w:name w:val="footer"/>
    <w:basedOn w:val="Normal"/>
    <w:link w:val="FooterChar"/>
    <w:uiPriority w:val="99"/>
    <w:unhideWhenUsed/>
    <w:rsid w:val="00887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64"/>
  </w:style>
  <w:style w:type="paragraph" w:styleId="BalloonText">
    <w:name w:val="Balloon Text"/>
    <w:basedOn w:val="Normal"/>
    <w:link w:val="BalloonTextChar"/>
    <w:uiPriority w:val="99"/>
    <w:semiHidden/>
    <w:unhideWhenUsed/>
    <w:rsid w:val="00887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64"/>
    <w:rPr>
      <w:rFonts w:ascii="Tahoma" w:hAnsi="Tahoma" w:cs="Tahoma"/>
      <w:sz w:val="16"/>
      <w:szCs w:val="16"/>
    </w:rPr>
  </w:style>
  <w:style w:type="character" w:styleId="PageNumber">
    <w:name w:val="page number"/>
    <w:basedOn w:val="DefaultParagraphFont"/>
    <w:rsid w:val="00887464"/>
  </w:style>
  <w:style w:type="character" w:customStyle="1" w:styleId="Heading1Char">
    <w:name w:val="Heading 1 Char"/>
    <w:basedOn w:val="DefaultParagraphFont"/>
    <w:link w:val="Heading1"/>
    <w:uiPriority w:val="9"/>
    <w:rsid w:val="00B12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B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2BBF"/>
    <w:pPr>
      <w:ind w:left="720"/>
      <w:contextualSpacing/>
    </w:pPr>
  </w:style>
  <w:style w:type="character" w:styleId="Hyperlink">
    <w:name w:val="Hyperlink"/>
    <w:basedOn w:val="DefaultParagraphFont"/>
    <w:uiPriority w:val="99"/>
    <w:unhideWhenUsed/>
    <w:rsid w:val="007C5E15"/>
    <w:rPr>
      <w:color w:val="0000FF" w:themeColor="hyperlink"/>
      <w:u w:val="single"/>
    </w:rPr>
  </w:style>
  <w:style w:type="paragraph" w:styleId="DocumentMap">
    <w:name w:val="Document Map"/>
    <w:basedOn w:val="Normal"/>
    <w:link w:val="DocumentMapChar"/>
    <w:uiPriority w:val="99"/>
    <w:semiHidden/>
    <w:unhideWhenUsed/>
    <w:rsid w:val="00314C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C3D"/>
    <w:rPr>
      <w:rFonts w:ascii="Tahoma" w:hAnsi="Tahoma" w:cs="Tahoma"/>
      <w:sz w:val="16"/>
      <w:szCs w:val="16"/>
    </w:rPr>
  </w:style>
  <w:style w:type="character" w:styleId="CommentReference">
    <w:name w:val="annotation reference"/>
    <w:basedOn w:val="DefaultParagraphFont"/>
    <w:uiPriority w:val="99"/>
    <w:semiHidden/>
    <w:unhideWhenUsed/>
    <w:rsid w:val="0045717E"/>
    <w:rPr>
      <w:sz w:val="16"/>
      <w:szCs w:val="16"/>
    </w:rPr>
  </w:style>
  <w:style w:type="paragraph" w:styleId="CommentText">
    <w:name w:val="annotation text"/>
    <w:basedOn w:val="Normal"/>
    <w:link w:val="CommentTextChar"/>
    <w:uiPriority w:val="99"/>
    <w:semiHidden/>
    <w:unhideWhenUsed/>
    <w:rsid w:val="0045717E"/>
    <w:pPr>
      <w:spacing w:line="240" w:lineRule="auto"/>
    </w:pPr>
    <w:rPr>
      <w:sz w:val="20"/>
      <w:szCs w:val="20"/>
    </w:rPr>
  </w:style>
  <w:style w:type="character" w:customStyle="1" w:styleId="CommentTextChar">
    <w:name w:val="Comment Text Char"/>
    <w:basedOn w:val="DefaultParagraphFont"/>
    <w:link w:val="CommentText"/>
    <w:uiPriority w:val="99"/>
    <w:semiHidden/>
    <w:rsid w:val="0045717E"/>
    <w:rPr>
      <w:sz w:val="20"/>
      <w:szCs w:val="20"/>
    </w:rPr>
  </w:style>
  <w:style w:type="paragraph" w:styleId="CommentSubject">
    <w:name w:val="annotation subject"/>
    <w:basedOn w:val="CommentText"/>
    <w:next w:val="CommentText"/>
    <w:link w:val="CommentSubjectChar"/>
    <w:uiPriority w:val="99"/>
    <w:semiHidden/>
    <w:unhideWhenUsed/>
    <w:rsid w:val="0045717E"/>
    <w:rPr>
      <w:b/>
      <w:bCs/>
    </w:rPr>
  </w:style>
  <w:style w:type="character" w:customStyle="1" w:styleId="CommentSubjectChar">
    <w:name w:val="Comment Subject Char"/>
    <w:basedOn w:val="CommentTextChar"/>
    <w:link w:val="CommentSubject"/>
    <w:uiPriority w:val="99"/>
    <w:semiHidden/>
    <w:rsid w:val="0045717E"/>
    <w:rPr>
      <w:b/>
      <w:bCs/>
      <w:sz w:val="20"/>
      <w:szCs w:val="20"/>
    </w:rPr>
  </w:style>
  <w:style w:type="paragraph" w:styleId="Revision">
    <w:name w:val="Revision"/>
    <w:hidden/>
    <w:uiPriority w:val="99"/>
    <w:semiHidden/>
    <w:rsid w:val="00B97542"/>
    <w:pPr>
      <w:spacing w:after="0" w:line="240" w:lineRule="auto"/>
    </w:pPr>
  </w:style>
  <w:style w:type="table" w:styleId="TableGrid">
    <w:name w:val="Table Grid"/>
    <w:basedOn w:val="TableNormal"/>
    <w:uiPriority w:val="59"/>
    <w:rsid w:val="00B95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166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s1.org/healthca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gs1.org/ecom-xml/3-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EC689-7C03-401B-8872-FCEF2334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Costa Teixeira</dc:creator>
  <cp:lastModifiedBy>Jose Costa Teixeira</cp:lastModifiedBy>
  <cp:revision>2</cp:revision>
  <cp:lastPrinted>2014-09-14T11:55:00Z</cp:lastPrinted>
  <dcterms:created xsi:type="dcterms:W3CDTF">2015-03-10T22:14:00Z</dcterms:created>
  <dcterms:modified xsi:type="dcterms:W3CDTF">2015-03-10T22:14:00Z</dcterms:modified>
</cp:coreProperties>
</file>